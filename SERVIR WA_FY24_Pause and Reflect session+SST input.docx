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EFFA9EE" w:rsidR="003F4B0A" w:rsidRPr="00C679FB" w:rsidRDefault="00000000">
      <w:pPr>
        <w:jc w:val="center"/>
        <w:rPr>
          <w:rFonts w:ascii="Gill Sans MT" w:eastAsia="Arial" w:hAnsi="Gill Sans MT" w:cs="Arial"/>
          <w:sz w:val="32"/>
          <w:szCs w:val="32"/>
        </w:rPr>
      </w:pPr>
      <w:sdt>
        <w:sdtPr>
          <w:rPr>
            <w:rFonts w:ascii="Gill Sans MT" w:hAnsi="Gill Sans MT" w:cs="Arial"/>
          </w:rPr>
          <w:tag w:val="goog_rdk_0"/>
          <w:id w:val="2084252725"/>
          <w:showingPlcHdr/>
        </w:sdtPr>
        <w:sdtContent>
          <w:r w:rsidR="0019701D" w:rsidRPr="00C679FB">
            <w:rPr>
              <w:rFonts w:ascii="Gill Sans MT" w:hAnsi="Gill Sans MT" w:cs="Arial"/>
            </w:rPr>
            <w:t xml:space="preserve">     </w:t>
          </w:r>
        </w:sdtContent>
      </w:sdt>
      <w:r w:rsidR="0019701D" w:rsidRPr="00C679FB">
        <w:rPr>
          <w:rFonts w:ascii="Gill Sans MT" w:eastAsia="Arial" w:hAnsi="Gill Sans MT" w:cs="Arial"/>
          <w:sz w:val="32"/>
          <w:szCs w:val="32"/>
        </w:rPr>
        <w:t>SERVIR WA</w:t>
      </w:r>
      <w:r w:rsidR="00311D54" w:rsidRPr="00C679FB">
        <w:rPr>
          <w:rFonts w:ascii="Gill Sans MT" w:eastAsia="Arial" w:hAnsi="Gill Sans MT" w:cs="Arial"/>
          <w:sz w:val="32"/>
          <w:szCs w:val="32"/>
        </w:rPr>
        <w:t>2</w:t>
      </w:r>
      <w:r w:rsidR="00C806D1" w:rsidRPr="00C679FB">
        <w:rPr>
          <w:rFonts w:ascii="Gill Sans MT" w:eastAsia="Arial" w:hAnsi="Gill Sans MT" w:cs="Arial"/>
          <w:sz w:val="32"/>
          <w:szCs w:val="32"/>
        </w:rPr>
        <w:t xml:space="preserve"> Pause and Reflect Session</w:t>
      </w:r>
    </w:p>
    <w:p w14:paraId="00000002" w14:textId="595D7C39" w:rsidR="003F4B0A" w:rsidRPr="00C679FB" w:rsidRDefault="00C806D1" w:rsidP="00311D54">
      <w:pPr>
        <w:jc w:val="right"/>
        <w:rPr>
          <w:rFonts w:ascii="Gill Sans MT" w:eastAsia="Arial" w:hAnsi="Gill Sans MT" w:cs="Arial"/>
        </w:rPr>
      </w:pPr>
      <w:r w:rsidRPr="31A84D0D">
        <w:rPr>
          <w:rFonts w:ascii="Gill Sans MT" w:eastAsia="Arial" w:hAnsi="Gill Sans MT" w:cs="Arial"/>
        </w:rPr>
        <w:t>August 202</w:t>
      </w:r>
      <w:ins w:id="0" w:author="Kidia Gelaye (ICRISAT-GH)" w:date="2024-08-07T11:34:00Z">
        <w:r w:rsidR="2202A27A" w:rsidRPr="31A84D0D">
          <w:rPr>
            <w:rFonts w:ascii="Gill Sans MT" w:eastAsia="Arial" w:hAnsi="Gill Sans MT" w:cs="Arial"/>
          </w:rPr>
          <w:t>5</w:t>
        </w:r>
      </w:ins>
      <w:del w:id="1" w:author="Kidia Gelaye (ICRISAT-GH)" w:date="2024-08-07T11:34:00Z">
        <w:r w:rsidRPr="31A84D0D" w:rsidDel="00C16D6B">
          <w:rPr>
            <w:rFonts w:ascii="Gill Sans MT" w:eastAsia="Arial" w:hAnsi="Gill Sans MT" w:cs="Arial"/>
          </w:rPr>
          <w:delText>4</w:delText>
        </w:r>
      </w:del>
    </w:p>
    <w:p w14:paraId="0BDF8B83" w14:textId="77777777" w:rsidR="00311D54" w:rsidRPr="00C679FB" w:rsidRDefault="00311D54" w:rsidP="00311D54">
      <w:pPr>
        <w:jc w:val="right"/>
        <w:rPr>
          <w:rFonts w:ascii="Gill Sans MT" w:eastAsia="Arial" w:hAnsi="Gill Sans MT" w:cs="Arial"/>
        </w:rPr>
      </w:pPr>
    </w:p>
    <w:p w14:paraId="00000003" w14:textId="56CCC3B1" w:rsidR="003F4B0A" w:rsidRPr="00C679FB" w:rsidRDefault="00C806D1">
      <w:pPr>
        <w:rPr>
          <w:rFonts w:ascii="Gill Sans MT" w:eastAsia="Arial" w:hAnsi="Gill Sans MT" w:cs="Arial"/>
        </w:rPr>
      </w:pPr>
      <w:r w:rsidRPr="00C679FB">
        <w:rPr>
          <w:rFonts w:ascii="Gill Sans MT" w:eastAsia="Arial" w:hAnsi="Gill Sans MT" w:cs="Arial"/>
        </w:rPr>
        <w:t xml:space="preserve">This Pause and Reflect session is modeled as an </w:t>
      </w:r>
      <w:r w:rsidR="004D33BE" w:rsidRPr="00C679FB">
        <w:rPr>
          <w:rFonts w:ascii="Gill Sans MT" w:eastAsia="Arial" w:hAnsi="Gill Sans MT" w:cs="Arial"/>
        </w:rPr>
        <w:t>after-action</w:t>
      </w:r>
      <w:r w:rsidRPr="00C679FB">
        <w:rPr>
          <w:rFonts w:ascii="Gill Sans MT" w:eastAsia="Arial" w:hAnsi="Gill Sans MT" w:cs="Arial"/>
        </w:rPr>
        <w:t xml:space="preserve"> review (AAR). An AAR is an assessment conducted after a project or major activity that allows team members and leaders to understand what happened and why, reassess direction, and review both successes and challenges. An AAR is not designed to critique or assign blame but rather create a forum for open and professional discussion on how to improve</w:t>
      </w:r>
      <w:r w:rsidR="004F2E6A" w:rsidRPr="00C679FB">
        <w:rPr>
          <w:rFonts w:ascii="Gill Sans MT" w:eastAsia="Arial" w:hAnsi="Gill Sans MT" w:cs="Arial"/>
        </w:rPr>
        <w:t xml:space="preserve"> what we are doing</w:t>
      </w:r>
      <w:r w:rsidRPr="00C679FB">
        <w:rPr>
          <w:rFonts w:ascii="Gill Sans MT" w:eastAsia="Arial" w:hAnsi="Gill Sans MT" w:cs="Arial"/>
        </w:rPr>
        <w:t>.</w:t>
      </w:r>
    </w:p>
    <w:p w14:paraId="00000004" w14:textId="77777777" w:rsidR="003F4B0A" w:rsidRPr="00C679FB" w:rsidRDefault="00C806D1">
      <w:pPr>
        <w:rPr>
          <w:rFonts w:ascii="Gill Sans MT" w:eastAsia="Arial" w:hAnsi="Gill Sans MT" w:cs="Arial"/>
        </w:rPr>
      </w:pPr>
      <w:r w:rsidRPr="00C679FB">
        <w:rPr>
          <w:rFonts w:ascii="Gill Sans MT" w:eastAsia="Arial" w:hAnsi="Gill Sans MT" w:cs="Arial"/>
          <w:b/>
        </w:rPr>
        <w:t>Purpose:</w:t>
      </w:r>
      <w:r w:rsidRPr="00C679FB">
        <w:rPr>
          <w:rFonts w:ascii="Gill Sans MT" w:eastAsia="Arial" w:hAnsi="Gill Sans MT" w:cs="Arial"/>
        </w:rPr>
        <w:t xml:space="preserve"> </w:t>
      </w:r>
    </w:p>
    <w:p w14:paraId="00000005" w14:textId="1225E132" w:rsidR="003F4B0A" w:rsidRPr="00C679FB" w:rsidRDefault="00C806D1">
      <w:pPr>
        <w:numPr>
          <w:ilvl w:val="0"/>
          <w:numId w:val="2"/>
        </w:numPr>
        <w:spacing w:after="0"/>
        <w:rPr>
          <w:rFonts w:ascii="Gill Sans MT" w:eastAsia="Arial" w:hAnsi="Gill Sans MT" w:cs="Arial"/>
        </w:rPr>
      </w:pPr>
      <w:r w:rsidRPr="00C679FB">
        <w:rPr>
          <w:rFonts w:ascii="Gill Sans MT" w:eastAsia="Arial" w:hAnsi="Gill Sans MT" w:cs="Arial"/>
        </w:rPr>
        <w:t xml:space="preserve">To reflect on </w:t>
      </w:r>
      <w:r w:rsidR="00C16D6B" w:rsidRPr="00C679FB">
        <w:rPr>
          <w:rFonts w:ascii="Gill Sans MT" w:eastAsia="Arial" w:hAnsi="Gill Sans MT" w:cs="Arial"/>
        </w:rPr>
        <w:t>FY24</w:t>
      </w:r>
      <w:r w:rsidR="00932688" w:rsidRPr="00C679FB">
        <w:rPr>
          <w:rFonts w:ascii="Gill Sans MT" w:eastAsia="Arial" w:hAnsi="Gill Sans MT" w:cs="Arial"/>
        </w:rPr>
        <w:t xml:space="preserve"> </w:t>
      </w:r>
      <w:r w:rsidR="00971E7C" w:rsidRPr="00C679FB">
        <w:rPr>
          <w:rFonts w:ascii="Gill Sans MT" w:eastAsia="Arial" w:hAnsi="Gill Sans MT" w:cs="Arial"/>
        </w:rPr>
        <w:t xml:space="preserve">activities </w:t>
      </w:r>
      <w:r w:rsidRPr="00C679FB">
        <w:rPr>
          <w:rFonts w:ascii="Gill Sans MT" w:eastAsia="Arial" w:hAnsi="Gill Sans MT" w:cs="Arial"/>
        </w:rPr>
        <w:t>implementation and reflect on and what worked well and what might be done differently in future</w:t>
      </w:r>
    </w:p>
    <w:p w14:paraId="00000006" w14:textId="22034085" w:rsidR="003F4B0A" w:rsidRPr="00C679FB" w:rsidRDefault="00C806D1">
      <w:pPr>
        <w:numPr>
          <w:ilvl w:val="0"/>
          <w:numId w:val="2"/>
        </w:numPr>
        <w:rPr>
          <w:rFonts w:ascii="Gill Sans MT" w:eastAsia="Arial" w:hAnsi="Gill Sans MT" w:cs="Arial"/>
        </w:rPr>
      </w:pPr>
      <w:r w:rsidRPr="00C679FB">
        <w:rPr>
          <w:rFonts w:ascii="Gill Sans MT" w:eastAsia="Arial" w:hAnsi="Gill Sans MT" w:cs="Arial"/>
        </w:rPr>
        <w:t xml:space="preserve">Identify action items for </w:t>
      </w:r>
      <w:r w:rsidR="00932688" w:rsidRPr="00C679FB">
        <w:rPr>
          <w:rFonts w:ascii="Gill Sans MT" w:eastAsia="Arial" w:hAnsi="Gill Sans MT" w:cs="Arial"/>
        </w:rPr>
        <w:t>FY</w:t>
      </w:r>
      <w:r w:rsidR="00BB6F49" w:rsidRPr="00C679FB">
        <w:rPr>
          <w:rFonts w:ascii="Gill Sans MT" w:eastAsia="Arial" w:hAnsi="Gill Sans MT" w:cs="Arial"/>
        </w:rPr>
        <w:t>25 work</w:t>
      </w:r>
      <w:r w:rsidRPr="00C679FB">
        <w:rPr>
          <w:rFonts w:ascii="Gill Sans MT" w:eastAsia="Arial" w:hAnsi="Gill Sans MT" w:cs="Arial"/>
        </w:rPr>
        <w:t xml:space="preserve"> </w:t>
      </w:r>
      <w:r w:rsidR="00971E7C" w:rsidRPr="00C679FB">
        <w:rPr>
          <w:rFonts w:ascii="Gill Sans MT" w:eastAsia="Arial" w:hAnsi="Gill Sans MT" w:cs="Arial"/>
        </w:rPr>
        <w:t>planning.</w:t>
      </w:r>
    </w:p>
    <w:p w14:paraId="00000007" w14:textId="617ADFEB" w:rsidR="003F4B0A" w:rsidRPr="00C679FB" w:rsidRDefault="00203A33" w:rsidP="007F5EB6">
      <w:pPr>
        <w:spacing w:after="0"/>
        <w:rPr>
          <w:rFonts w:ascii="Gill Sans MT" w:eastAsia="Arial" w:hAnsi="Gill Sans MT" w:cs="Arial"/>
        </w:rPr>
      </w:pPr>
      <w:r w:rsidRPr="00C679FB">
        <w:rPr>
          <w:rFonts w:ascii="Gill Sans MT" w:eastAsia="Arial" w:hAnsi="Gill Sans MT" w:cs="Arial"/>
          <w:b/>
        </w:rPr>
        <w:t xml:space="preserve">Target </w:t>
      </w:r>
      <w:r w:rsidR="00813690" w:rsidRPr="00C679FB">
        <w:rPr>
          <w:rFonts w:ascii="Gill Sans MT" w:eastAsia="Arial" w:hAnsi="Gill Sans MT" w:cs="Arial"/>
          <w:b/>
        </w:rPr>
        <w:t>participants:</w:t>
      </w:r>
      <w:r w:rsidR="00C806D1" w:rsidRPr="00C679FB">
        <w:rPr>
          <w:rFonts w:ascii="Gill Sans MT" w:eastAsia="Arial" w:hAnsi="Gill Sans MT" w:cs="Arial"/>
        </w:rPr>
        <w:t xml:space="preserve"> services </w:t>
      </w:r>
      <w:proofErr w:type="gramStart"/>
      <w:r w:rsidR="00C806D1" w:rsidRPr="00C679FB">
        <w:rPr>
          <w:rFonts w:ascii="Gill Sans MT" w:eastAsia="Arial" w:hAnsi="Gill Sans MT" w:cs="Arial"/>
        </w:rPr>
        <w:t>leads</w:t>
      </w:r>
      <w:proofErr w:type="gramEnd"/>
    </w:p>
    <w:p w14:paraId="6DE5431D" w14:textId="77777777" w:rsidR="007F5EB6" w:rsidRPr="00C679FB" w:rsidRDefault="007F5EB6" w:rsidP="007F5EB6">
      <w:pPr>
        <w:spacing w:after="0"/>
        <w:rPr>
          <w:rFonts w:ascii="Gill Sans MT" w:eastAsia="Arial" w:hAnsi="Gill Sans MT" w:cs="Arial"/>
        </w:rPr>
      </w:pPr>
    </w:p>
    <w:p w14:paraId="7F426285" w14:textId="77777777" w:rsidR="00B262F2" w:rsidRPr="00C679FB" w:rsidRDefault="00C806D1" w:rsidP="007F5EB6">
      <w:pPr>
        <w:spacing w:after="0"/>
        <w:rPr>
          <w:rFonts w:ascii="Gill Sans MT" w:eastAsia="Arial" w:hAnsi="Gill Sans MT" w:cs="Arial"/>
          <w:b/>
        </w:rPr>
      </w:pPr>
      <w:r w:rsidRPr="00C679FB">
        <w:rPr>
          <w:rFonts w:ascii="Gill Sans MT" w:eastAsia="Arial" w:hAnsi="Gill Sans MT" w:cs="Arial"/>
          <w:b/>
        </w:rPr>
        <w:t>Timeline:</w:t>
      </w:r>
    </w:p>
    <w:p w14:paraId="02121E24" w14:textId="77777777" w:rsidR="00B262F2" w:rsidRPr="00C679FB" w:rsidRDefault="00B262F2" w:rsidP="007F5EB6">
      <w:pPr>
        <w:spacing w:after="0"/>
        <w:rPr>
          <w:rFonts w:ascii="Gill Sans MT" w:eastAsia="Arial" w:hAnsi="Gill Sans MT" w:cs="Arial"/>
          <w:b/>
        </w:rPr>
      </w:pPr>
    </w:p>
    <w:tbl>
      <w:tblPr>
        <w:tblStyle w:val="Grilledutableau"/>
        <w:tblW w:w="3607" w:type="pct"/>
        <w:jc w:val="center"/>
        <w:tblLook w:val="04A0" w:firstRow="1" w:lastRow="0" w:firstColumn="1" w:lastColumn="0" w:noHBand="0" w:noVBand="1"/>
      </w:tblPr>
      <w:tblGrid>
        <w:gridCol w:w="4676"/>
        <w:gridCol w:w="2069"/>
      </w:tblGrid>
      <w:tr w:rsidR="003765B5" w:rsidRPr="00C679FB" w14:paraId="1D752AAE" w14:textId="77777777" w:rsidTr="00F52FD7">
        <w:trPr>
          <w:jc w:val="center"/>
        </w:trPr>
        <w:tc>
          <w:tcPr>
            <w:tcW w:w="3466" w:type="pct"/>
            <w:shd w:val="clear" w:color="auto" w:fill="4472C4" w:themeFill="accent1"/>
          </w:tcPr>
          <w:p w14:paraId="6E70BCE1" w14:textId="11D8E132" w:rsidR="003765B5" w:rsidRPr="00C679FB" w:rsidRDefault="003765B5" w:rsidP="00461E33">
            <w:pPr>
              <w:jc w:val="center"/>
              <w:rPr>
                <w:rFonts w:ascii="Gill Sans MT" w:eastAsia="Arial" w:hAnsi="Gill Sans MT" w:cs="Arial"/>
                <w:b/>
                <w:sz w:val="20"/>
                <w:szCs w:val="20"/>
              </w:rPr>
            </w:pPr>
            <w:r w:rsidRPr="00C679FB">
              <w:rPr>
                <w:rFonts w:ascii="Gill Sans MT" w:eastAsia="Arial" w:hAnsi="Gill Sans MT" w:cs="Arial"/>
                <w:b/>
                <w:sz w:val="20"/>
                <w:szCs w:val="20"/>
              </w:rPr>
              <w:t>Task</w:t>
            </w:r>
          </w:p>
        </w:tc>
        <w:tc>
          <w:tcPr>
            <w:tcW w:w="1534" w:type="pct"/>
            <w:shd w:val="clear" w:color="auto" w:fill="4472C4" w:themeFill="accent1"/>
          </w:tcPr>
          <w:p w14:paraId="760AEF08" w14:textId="1408812D" w:rsidR="003765B5" w:rsidRPr="00C679FB" w:rsidRDefault="003765B5" w:rsidP="00461E33">
            <w:pPr>
              <w:jc w:val="center"/>
              <w:rPr>
                <w:rFonts w:ascii="Gill Sans MT" w:eastAsia="Arial" w:hAnsi="Gill Sans MT" w:cs="Arial"/>
                <w:b/>
                <w:sz w:val="20"/>
                <w:szCs w:val="20"/>
              </w:rPr>
            </w:pPr>
            <w:r w:rsidRPr="00C679FB">
              <w:rPr>
                <w:rFonts w:ascii="Gill Sans MT" w:eastAsia="Arial" w:hAnsi="Gill Sans MT" w:cs="Arial"/>
                <w:b/>
                <w:sz w:val="20"/>
                <w:szCs w:val="20"/>
              </w:rPr>
              <w:t>Due date</w:t>
            </w:r>
          </w:p>
        </w:tc>
      </w:tr>
      <w:tr w:rsidR="003765B5" w:rsidRPr="00C679FB" w14:paraId="2152A70F" w14:textId="77777777" w:rsidTr="00F52FD7">
        <w:trPr>
          <w:jc w:val="center"/>
        </w:trPr>
        <w:tc>
          <w:tcPr>
            <w:tcW w:w="3466" w:type="pct"/>
          </w:tcPr>
          <w:p w14:paraId="32F30E9B" w14:textId="577EF6A9" w:rsidR="003765B5" w:rsidRPr="00C679FB" w:rsidRDefault="003765B5" w:rsidP="007F5EB6">
            <w:pPr>
              <w:rPr>
                <w:rFonts w:ascii="Gill Sans MT" w:eastAsia="Arial" w:hAnsi="Gill Sans MT" w:cs="Arial"/>
                <w:bCs/>
                <w:sz w:val="20"/>
                <w:szCs w:val="20"/>
              </w:rPr>
            </w:pPr>
            <w:r w:rsidRPr="00C679FB">
              <w:rPr>
                <w:rFonts w:ascii="Gill Sans MT" w:eastAsia="Arial" w:hAnsi="Gill Sans MT" w:cs="Arial"/>
                <w:bCs/>
                <w:sz w:val="20"/>
                <w:szCs w:val="20"/>
              </w:rPr>
              <w:t>Inputs from Service leads</w:t>
            </w:r>
          </w:p>
        </w:tc>
        <w:tc>
          <w:tcPr>
            <w:tcW w:w="1534" w:type="pct"/>
          </w:tcPr>
          <w:p w14:paraId="31842F65" w14:textId="4F8DCF32" w:rsidR="003765B5" w:rsidRPr="00C679FB" w:rsidRDefault="00A56EE2" w:rsidP="00C679FB">
            <w:pPr>
              <w:jc w:val="center"/>
              <w:rPr>
                <w:rFonts w:ascii="Gill Sans MT" w:eastAsia="Arial" w:hAnsi="Gill Sans MT" w:cs="Arial"/>
                <w:bCs/>
                <w:sz w:val="20"/>
                <w:szCs w:val="20"/>
              </w:rPr>
            </w:pPr>
            <w:r w:rsidRPr="00C679FB">
              <w:rPr>
                <w:rFonts w:ascii="Gill Sans MT" w:eastAsia="Arial" w:hAnsi="Gill Sans MT" w:cs="Arial"/>
                <w:bCs/>
                <w:sz w:val="20"/>
                <w:szCs w:val="20"/>
              </w:rPr>
              <w:t>08/16/2024</w:t>
            </w:r>
          </w:p>
        </w:tc>
      </w:tr>
      <w:tr w:rsidR="003765B5" w:rsidRPr="00C679FB" w14:paraId="3EDF3BDE" w14:textId="77777777" w:rsidTr="00F52FD7">
        <w:trPr>
          <w:jc w:val="center"/>
        </w:trPr>
        <w:tc>
          <w:tcPr>
            <w:tcW w:w="3466" w:type="pct"/>
          </w:tcPr>
          <w:p w14:paraId="1BDE8839" w14:textId="59E4DC4C" w:rsidR="003765B5" w:rsidRPr="00C679FB" w:rsidRDefault="003765B5" w:rsidP="007F5EB6">
            <w:pPr>
              <w:rPr>
                <w:rFonts w:ascii="Gill Sans MT" w:eastAsia="Arial" w:hAnsi="Gill Sans MT" w:cs="Arial"/>
                <w:bCs/>
                <w:sz w:val="20"/>
                <w:szCs w:val="20"/>
              </w:rPr>
            </w:pPr>
            <w:r w:rsidRPr="00C679FB">
              <w:rPr>
                <w:rFonts w:ascii="Gill Sans MT" w:eastAsia="Arial" w:hAnsi="Gill Sans MT" w:cs="Arial"/>
                <w:bCs/>
                <w:sz w:val="20"/>
                <w:szCs w:val="20"/>
              </w:rPr>
              <w:t xml:space="preserve">Review from PMU                 </w:t>
            </w:r>
          </w:p>
        </w:tc>
        <w:tc>
          <w:tcPr>
            <w:tcW w:w="1534" w:type="pct"/>
          </w:tcPr>
          <w:p w14:paraId="431CBCBC" w14:textId="64CF6848" w:rsidR="003765B5" w:rsidRPr="00C679FB" w:rsidRDefault="00A56EE2" w:rsidP="00C679FB">
            <w:pPr>
              <w:jc w:val="center"/>
              <w:rPr>
                <w:rFonts w:ascii="Gill Sans MT" w:eastAsia="Arial" w:hAnsi="Gill Sans MT" w:cs="Arial"/>
                <w:bCs/>
                <w:sz w:val="20"/>
                <w:szCs w:val="20"/>
              </w:rPr>
            </w:pPr>
            <w:r w:rsidRPr="00C679FB">
              <w:rPr>
                <w:rFonts w:ascii="Gill Sans MT" w:eastAsia="Arial" w:hAnsi="Gill Sans MT" w:cs="Arial"/>
                <w:bCs/>
                <w:sz w:val="20"/>
                <w:szCs w:val="20"/>
              </w:rPr>
              <w:t>08/21/2024</w:t>
            </w:r>
          </w:p>
        </w:tc>
      </w:tr>
      <w:tr w:rsidR="00A56EE2" w:rsidRPr="00C679FB" w14:paraId="6300AA6D" w14:textId="77777777" w:rsidTr="00F52FD7">
        <w:trPr>
          <w:jc w:val="center"/>
        </w:trPr>
        <w:tc>
          <w:tcPr>
            <w:tcW w:w="3466" w:type="pct"/>
          </w:tcPr>
          <w:p w14:paraId="00E9C3BF" w14:textId="1F4FA949" w:rsidR="00A56EE2" w:rsidRPr="00C679FB" w:rsidRDefault="000923E9" w:rsidP="007F5EB6">
            <w:pPr>
              <w:rPr>
                <w:rFonts w:ascii="Gill Sans MT" w:eastAsia="Arial" w:hAnsi="Gill Sans MT" w:cs="Arial"/>
                <w:bCs/>
                <w:sz w:val="20"/>
                <w:szCs w:val="20"/>
              </w:rPr>
            </w:pPr>
            <w:r w:rsidRPr="00C679FB">
              <w:rPr>
                <w:rFonts w:ascii="Gill Sans MT" w:eastAsia="Arial" w:hAnsi="Gill Sans MT" w:cs="Arial"/>
                <w:bCs/>
                <w:sz w:val="20"/>
                <w:szCs w:val="20"/>
              </w:rPr>
              <w:t>Discussion during AWP meting</w:t>
            </w:r>
          </w:p>
        </w:tc>
        <w:tc>
          <w:tcPr>
            <w:tcW w:w="1534" w:type="pct"/>
          </w:tcPr>
          <w:p w14:paraId="23071D6D" w14:textId="4E59BFA5" w:rsidR="00A56EE2" w:rsidRPr="00C679FB" w:rsidRDefault="00461E33" w:rsidP="00C679FB">
            <w:pPr>
              <w:jc w:val="center"/>
              <w:rPr>
                <w:rFonts w:ascii="Gill Sans MT" w:eastAsia="Arial" w:hAnsi="Gill Sans MT" w:cs="Arial"/>
                <w:bCs/>
                <w:sz w:val="20"/>
                <w:szCs w:val="20"/>
              </w:rPr>
            </w:pPr>
            <w:r w:rsidRPr="00C679FB">
              <w:rPr>
                <w:rFonts w:ascii="Gill Sans MT" w:eastAsia="Arial" w:hAnsi="Gill Sans MT" w:cs="Arial"/>
                <w:bCs/>
                <w:sz w:val="20"/>
                <w:szCs w:val="20"/>
              </w:rPr>
              <w:t>08/25/2024</w:t>
            </w:r>
          </w:p>
        </w:tc>
      </w:tr>
    </w:tbl>
    <w:p w14:paraId="0C12D694" w14:textId="0BE3A15C" w:rsidR="007F5EB6" w:rsidRPr="00C679FB" w:rsidRDefault="00D1274E" w:rsidP="007F5EB6">
      <w:pPr>
        <w:spacing w:after="0"/>
        <w:rPr>
          <w:rFonts w:ascii="Gill Sans MT" w:eastAsia="Arial" w:hAnsi="Gill Sans MT" w:cs="Arial"/>
        </w:rPr>
      </w:pPr>
      <w:r w:rsidRPr="00C679FB">
        <w:rPr>
          <w:rFonts w:ascii="Gill Sans MT" w:eastAsia="Arial" w:hAnsi="Gill Sans MT" w:cs="Arial"/>
        </w:rPr>
        <w:t xml:space="preserve">         </w:t>
      </w:r>
    </w:p>
    <w:p w14:paraId="0B502125" w14:textId="77777777" w:rsidR="00B812E3" w:rsidRPr="00C679FB" w:rsidRDefault="00B812E3" w:rsidP="007F5EB6">
      <w:pPr>
        <w:spacing w:after="0"/>
        <w:rPr>
          <w:rFonts w:ascii="Gill Sans MT" w:eastAsia="Arial" w:hAnsi="Gill Sans MT" w:cs="Arial"/>
        </w:rPr>
      </w:pPr>
    </w:p>
    <w:p w14:paraId="6B32D01F" w14:textId="77777777" w:rsidR="007F5EB6" w:rsidRPr="00C679FB" w:rsidRDefault="00005D1A">
      <w:pPr>
        <w:rPr>
          <w:rFonts w:ascii="Gill Sans MT" w:eastAsia="Arial" w:hAnsi="Gill Sans MT" w:cs="Arial"/>
          <w:b/>
        </w:rPr>
      </w:pPr>
      <w:r w:rsidRPr="00C679FB">
        <w:rPr>
          <w:rFonts w:ascii="Gill Sans MT" w:eastAsia="Arial" w:hAnsi="Gill Sans MT" w:cs="Arial"/>
          <w:b/>
        </w:rPr>
        <w:t>Methodology</w:t>
      </w:r>
      <w:r w:rsidR="00C806D1" w:rsidRPr="00C679FB">
        <w:rPr>
          <w:rFonts w:ascii="Gill Sans MT" w:eastAsia="Arial" w:hAnsi="Gill Sans MT" w:cs="Arial"/>
          <w:b/>
        </w:rPr>
        <w:t xml:space="preserve">: </w:t>
      </w:r>
    </w:p>
    <w:p w14:paraId="00000009" w14:textId="463D856B" w:rsidR="003F4B0A" w:rsidRPr="00C679FB" w:rsidRDefault="00005D1A" w:rsidP="000167C3">
      <w:pPr>
        <w:spacing w:after="0"/>
        <w:rPr>
          <w:rFonts w:ascii="Gill Sans MT" w:eastAsia="Arial" w:hAnsi="Gill Sans MT" w:cs="Arial"/>
        </w:rPr>
      </w:pPr>
      <w:r w:rsidRPr="00C679FB">
        <w:rPr>
          <w:rFonts w:ascii="Gill Sans MT" w:eastAsia="Arial" w:hAnsi="Gill Sans MT" w:cs="Arial"/>
        </w:rPr>
        <w:t xml:space="preserve">The Fy24 </w:t>
      </w:r>
      <w:r w:rsidR="00C806D1" w:rsidRPr="00C679FB">
        <w:rPr>
          <w:rFonts w:ascii="Gill Sans MT" w:eastAsia="Arial" w:hAnsi="Gill Sans MT" w:cs="Arial"/>
        </w:rPr>
        <w:t xml:space="preserve">Pause and Reflect session will be implemented as detailed below. </w:t>
      </w:r>
    </w:p>
    <w:p w14:paraId="7B259B81" w14:textId="48EB1169" w:rsidR="00684DF9" w:rsidRPr="00C679FB" w:rsidRDefault="00C806D1" w:rsidP="000167C3">
      <w:pPr>
        <w:pStyle w:val="Paragraphedeliste"/>
        <w:numPr>
          <w:ilvl w:val="0"/>
          <w:numId w:val="7"/>
        </w:numPr>
        <w:spacing w:after="0"/>
        <w:rPr>
          <w:rFonts w:ascii="Gill Sans MT" w:eastAsia="Arial" w:hAnsi="Gill Sans MT" w:cs="Arial"/>
        </w:rPr>
      </w:pPr>
      <w:r w:rsidRPr="00C679FB">
        <w:rPr>
          <w:rFonts w:ascii="Gill Sans MT" w:eastAsia="Arial" w:hAnsi="Gill Sans MT" w:cs="Arial"/>
          <w:b/>
        </w:rPr>
        <w:t>Individual brainstorming and inputting into Table 1</w:t>
      </w:r>
      <w:r w:rsidR="004000F8" w:rsidRPr="00C679FB">
        <w:rPr>
          <w:rFonts w:ascii="Gill Sans MT" w:eastAsia="Arial" w:hAnsi="Gill Sans MT" w:cs="Arial"/>
          <w:b/>
        </w:rPr>
        <w:t>-3</w:t>
      </w:r>
      <w:r w:rsidRPr="00C679FB">
        <w:rPr>
          <w:rFonts w:ascii="Gill Sans MT" w:eastAsia="Arial" w:hAnsi="Gill Sans MT" w:cs="Arial"/>
          <w:b/>
        </w:rPr>
        <w:t xml:space="preserve">. </w:t>
      </w:r>
      <w:r w:rsidR="004A28BA" w:rsidRPr="00C679FB">
        <w:rPr>
          <w:rFonts w:ascii="Gill Sans MT" w:eastAsia="Arial" w:hAnsi="Gill Sans MT" w:cs="Arial"/>
          <w:bCs/>
        </w:rPr>
        <w:t>Service leads</w:t>
      </w:r>
      <w:r w:rsidR="004A28BA" w:rsidRPr="00C679FB">
        <w:rPr>
          <w:rFonts w:ascii="Gill Sans MT" w:eastAsia="Arial" w:hAnsi="Gill Sans MT" w:cs="Arial"/>
          <w:b/>
        </w:rPr>
        <w:t xml:space="preserve"> </w:t>
      </w:r>
      <w:r w:rsidRPr="00C679FB">
        <w:rPr>
          <w:rFonts w:ascii="Gill Sans MT" w:eastAsia="Arial" w:hAnsi="Gill Sans MT" w:cs="Arial"/>
        </w:rPr>
        <w:t>will be asked to input into Table 1</w:t>
      </w:r>
      <w:r w:rsidR="00E16A47" w:rsidRPr="00C679FB">
        <w:rPr>
          <w:rFonts w:ascii="Gill Sans MT" w:eastAsia="Arial" w:hAnsi="Gill Sans MT" w:cs="Arial"/>
        </w:rPr>
        <w:t xml:space="preserve"> </w:t>
      </w:r>
      <w:r w:rsidR="00A64B1B" w:rsidRPr="00C679FB">
        <w:rPr>
          <w:rFonts w:ascii="Gill Sans MT" w:eastAsia="Arial" w:hAnsi="Gill Sans MT" w:cs="Arial"/>
        </w:rPr>
        <w:t>to table 3</w:t>
      </w:r>
      <w:r w:rsidRPr="00C679FB">
        <w:rPr>
          <w:rFonts w:ascii="Gill Sans MT" w:eastAsia="Arial" w:hAnsi="Gill Sans MT" w:cs="Arial"/>
        </w:rPr>
        <w:t xml:space="preserve"> below prior to the annual work planning session.</w:t>
      </w:r>
      <w:r w:rsidR="00E16A47" w:rsidRPr="00C679FB">
        <w:rPr>
          <w:rFonts w:ascii="Gill Sans MT" w:eastAsia="Arial" w:hAnsi="Gill Sans MT" w:cs="Arial"/>
        </w:rPr>
        <w:t xml:space="preserve"> The three tables track service progress from planning </w:t>
      </w:r>
      <w:r w:rsidR="00254267" w:rsidRPr="00C679FB">
        <w:rPr>
          <w:rFonts w:ascii="Gill Sans MT" w:eastAsia="Arial" w:hAnsi="Gill Sans MT" w:cs="Arial"/>
        </w:rPr>
        <w:t xml:space="preserve">through to impact. </w:t>
      </w:r>
    </w:p>
    <w:p w14:paraId="5A877BC0" w14:textId="684F99A4" w:rsidR="00684DF9" w:rsidRPr="00C679FB" w:rsidRDefault="00C806D1" w:rsidP="00684DF9">
      <w:pPr>
        <w:pStyle w:val="Paragraphedeliste"/>
        <w:numPr>
          <w:ilvl w:val="0"/>
          <w:numId w:val="7"/>
        </w:numPr>
        <w:spacing w:after="0"/>
        <w:rPr>
          <w:rFonts w:ascii="Gill Sans MT" w:eastAsia="Arial" w:hAnsi="Gill Sans MT" w:cs="Arial"/>
        </w:rPr>
      </w:pPr>
      <w:r w:rsidRPr="00C679FB">
        <w:rPr>
          <w:rFonts w:ascii="Gill Sans MT" w:eastAsia="Arial" w:hAnsi="Gill Sans MT" w:cs="Arial"/>
          <w:b/>
        </w:rPr>
        <w:t xml:space="preserve">Facilitated discussion. </w:t>
      </w:r>
      <w:r w:rsidRPr="00C679FB">
        <w:rPr>
          <w:rFonts w:ascii="Gill Sans MT" w:eastAsia="Arial" w:hAnsi="Gill Sans MT" w:cs="Arial"/>
        </w:rPr>
        <w:t>During the FY2</w:t>
      </w:r>
      <w:r w:rsidR="00160D3E" w:rsidRPr="00C679FB">
        <w:rPr>
          <w:rFonts w:ascii="Gill Sans MT" w:eastAsia="Arial" w:hAnsi="Gill Sans MT" w:cs="Arial"/>
        </w:rPr>
        <w:t>5</w:t>
      </w:r>
      <w:r w:rsidRPr="00C679FB">
        <w:rPr>
          <w:rFonts w:ascii="Gill Sans MT" w:eastAsia="Arial" w:hAnsi="Gill Sans MT" w:cs="Arial"/>
        </w:rPr>
        <w:t xml:space="preserve"> work planning session, the </w:t>
      </w:r>
      <w:r w:rsidR="00160D3E" w:rsidRPr="00C679FB">
        <w:rPr>
          <w:rFonts w:ascii="Gill Sans MT" w:eastAsia="Arial" w:hAnsi="Gill Sans MT" w:cs="Arial"/>
        </w:rPr>
        <w:t>PMU</w:t>
      </w:r>
      <w:r w:rsidR="00580D35" w:rsidRPr="00C679FB">
        <w:rPr>
          <w:rFonts w:ascii="Gill Sans MT" w:eastAsia="Arial" w:hAnsi="Gill Sans MT" w:cs="Arial"/>
        </w:rPr>
        <w:t xml:space="preserve"> t</w:t>
      </w:r>
      <w:r w:rsidRPr="00C679FB">
        <w:rPr>
          <w:rFonts w:ascii="Gill Sans MT" w:eastAsia="Arial" w:hAnsi="Gill Sans MT" w:cs="Arial"/>
        </w:rPr>
        <w:t xml:space="preserve">eam will facilitate a </w:t>
      </w:r>
      <w:r w:rsidR="00172ADB" w:rsidRPr="00C679FB">
        <w:rPr>
          <w:rFonts w:ascii="Gill Sans MT" w:eastAsia="Arial" w:hAnsi="Gill Sans MT" w:cs="Arial"/>
        </w:rPr>
        <w:t>9</w:t>
      </w:r>
      <w:r w:rsidRPr="00C679FB">
        <w:rPr>
          <w:rFonts w:ascii="Gill Sans MT" w:eastAsia="Arial" w:hAnsi="Gill Sans MT" w:cs="Arial"/>
        </w:rPr>
        <w:t xml:space="preserve">0-minute discussion. This discussion will entail deeper discussion and reflection on successes and challenges to </w:t>
      </w:r>
      <w:r w:rsidR="00E93FF2" w:rsidRPr="00C679FB">
        <w:rPr>
          <w:rFonts w:ascii="Gill Sans MT" w:eastAsia="Arial" w:hAnsi="Gill Sans MT" w:cs="Arial"/>
        </w:rPr>
        <w:t>FY24</w:t>
      </w:r>
      <w:r w:rsidRPr="00C679FB">
        <w:rPr>
          <w:rFonts w:ascii="Gill Sans MT" w:eastAsia="Arial" w:hAnsi="Gill Sans MT" w:cs="Arial"/>
        </w:rPr>
        <w:t xml:space="preserve"> </w:t>
      </w:r>
      <w:r w:rsidR="00971E7C" w:rsidRPr="00C679FB">
        <w:rPr>
          <w:rFonts w:ascii="Gill Sans MT" w:eastAsia="Arial" w:hAnsi="Gill Sans MT" w:cs="Arial"/>
        </w:rPr>
        <w:t>activities implementation</w:t>
      </w:r>
      <w:r w:rsidR="003952D9" w:rsidRPr="00C679FB">
        <w:rPr>
          <w:rFonts w:ascii="Gill Sans MT" w:eastAsia="Arial" w:hAnsi="Gill Sans MT" w:cs="Arial"/>
        </w:rPr>
        <w:t>,</w:t>
      </w:r>
      <w:r w:rsidRPr="00C679FB">
        <w:rPr>
          <w:rFonts w:ascii="Gill Sans MT" w:eastAsia="Arial" w:hAnsi="Gill Sans MT" w:cs="Arial"/>
        </w:rPr>
        <w:t xml:space="preserve"> identify action items</w:t>
      </w:r>
      <w:r w:rsidR="003952D9" w:rsidRPr="00C679FB">
        <w:rPr>
          <w:rFonts w:ascii="Gill Sans MT" w:eastAsia="Arial" w:hAnsi="Gill Sans MT" w:cs="Arial"/>
        </w:rPr>
        <w:t xml:space="preserve"> </w:t>
      </w:r>
      <w:r w:rsidR="004B6E4B" w:rsidRPr="00C679FB">
        <w:rPr>
          <w:rFonts w:ascii="Gill Sans MT" w:eastAsia="Arial" w:hAnsi="Gill Sans MT" w:cs="Arial"/>
        </w:rPr>
        <w:t xml:space="preserve">as well as </w:t>
      </w:r>
      <w:r w:rsidR="00964E99" w:rsidRPr="00C679FB">
        <w:rPr>
          <w:rFonts w:ascii="Gill Sans MT" w:eastAsia="Arial" w:hAnsi="Gill Sans MT" w:cs="Arial"/>
        </w:rPr>
        <w:t xml:space="preserve">the Service </w:t>
      </w:r>
      <w:r w:rsidR="00936B2F" w:rsidRPr="00C679FB">
        <w:rPr>
          <w:rFonts w:ascii="Gill Sans MT" w:eastAsia="Arial" w:hAnsi="Gill Sans MT" w:cs="Arial"/>
        </w:rPr>
        <w:t>success</w:t>
      </w:r>
      <w:r w:rsidRPr="00C679FB">
        <w:rPr>
          <w:rFonts w:ascii="Gill Sans MT" w:eastAsia="Arial" w:hAnsi="Gill Sans MT" w:cs="Arial"/>
        </w:rPr>
        <w:t>.</w:t>
      </w:r>
      <w:r w:rsidR="00A221BE" w:rsidRPr="00C679FB">
        <w:rPr>
          <w:rFonts w:ascii="Gill Sans MT" w:eastAsia="Arial" w:hAnsi="Gill Sans MT" w:cs="Arial"/>
        </w:rPr>
        <w:t xml:space="preserve"> Questions informing this discussion will be aligned with the WA2’s learning questions which are detailed in the MEL Plan. </w:t>
      </w:r>
    </w:p>
    <w:p w14:paraId="0000000F" w14:textId="564F7ECA" w:rsidR="003F4B0A" w:rsidRPr="00C679FB" w:rsidRDefault="00C806D1" w:rsidP="000F40B0">
      <w:pPr>
        <w:pStyle w:val="Paragraphedeliste"/>
        <w:numPr>
          <w:ilvl w:val="0"/>
          <w:numId w:val="7"/>
        </w:numPr>
        <w:rPr>
          <w:rFonts w:ascii="Gill Sans MT" w:eastAsia="Arial" w:hAnsi="Gill Sans MT" w:cs="Arial"/>
        </w:rPr>
      </w:pPr>
      <w:r w:rsidRPr="00C679FB">
        <w:rPr>
          <w:rFonts w:ascii="Gill Sans MT" w:eastAsia="Arial" w:hAnsi="Gill Sans MT" w:cs="Arial"/>
          <w:b/>
        </w:rPr>
        <w:t>Wrap up and action planning.</w:t>
      </w:r>
      <w:r w:rsidR="00FB6B49" w:rsidRPr="00C679FB">
        <w:rPr>
          <w:rFonts w:ascii="Gill Sans MT" w:eastAsia="Arial" w:hAnsi="Gill Sans MT" w:cs="Arial"/>
          <w:b/>
        </w:rPr>
        <w:t xml:space="preserve"> </w:t>
      </w:r>
      <w:r w:rsidR="00FB6B49" w:rsidRPr="00C679FB">
        <w:rPr>
          <w:rFonts w:ascii="Gill Sans MT" w:eastAsia="Arial" w:hAnsi="Gill Sans MT" w:cs="Arial"/>
          <w:bCs/>
        </w:rPr>
        <w:t xml:space="preserve">Service </w:t>
      </w:r>
      <w:r w:rsidR="004527C5" w:rsidRPr="00C679FB">
        <w:rPr>
          <w:rFonts w:ascii="Gill Sans MT" w:eastAsia="Arial" w:hAnsi="Gill Sans MT" w:cs="Arial"/>
          <w:bCs/>
        </w:rPr>
        <w:t>leads</w:t>
      </w:r>
      <w:r w:rsidR="004527C5" w:rsidRPr="00C679FB">
        <w:rPr>
          <w:rFonts w:ascii="Gill Sans MT" w:eastAsia="Arial" w:hAnsi="Gill Sans MT" w:cs="Arial"/>
          <w:b/>
        </w:rPr>
        <w:t xml:space="preserve"> </w:t>
      </w:r>
      <w:r w:rsidRPr="00C679FB">
        <w:rPr>
          <w:rFonts w:ascii="Gill Sans MT" w:eastAsia="Arial" w:hAnsi="Gill Sans MT" w:cs="Arial"/>
        </w:rPr>
        <w:t>will be engaged in identifying action steps to address challenges. These actions will likely be integrated into FY202</w:t>
      </w:r>
      <w:r w:rsidR="00DE59D4" w:rsidRPr="00C679FB">
        <w:rPr>
          <w:rFonts w:ascii="Gill Sans MT" w:eastAsia="Arial" w:hAnsi="Gill Sans MT" w:cs="Arial"/>
        </w:rPr>
        <w:t>5</w:t>
      </w:r>
      <w:r w:rsidRPr="00C679FB">
        <w:rPr>
          <w:rFonts w:ascii="Gill Sans MT" w:eastAsia="Arial" w:hAnsi="Gill Sans MT" w:cs="Arial"/>
        </w:rPr>
        <w:t xml:space="preserve"> work planning. </w:t>
      </w:r>
    </w:p>
    <w:p w14:paraId="47A695B8" w14:textId="77777777" w:rsidR="001B1D68" w:rsidRPr="00C679FB" w:rsidRDefault="001B1D68" w:rsidP="001B1D68">
      <w:pPr>
        <w:pStyle w:val="Paragraphedeliste"/>
        <w:rPr>
          <w:rFonts w:ascii="Gill Sans MT" w:eastAsia="Arial" w:hAnsi="Gill Sans MT" w:cs="Arial"/>
        </w:rPr>
      </w:pPr>
    </w:p>
    <w:p w14:paraId="06158C8A" w14:textId="2109510A" w:rsidR="00123F66" w:rsidRPr="00C679FB" w:rsidRDefault="00D83AE8" w:rsidP="002C2E83">
      <w:pPr>
        <w:rPr>
          <w:rFonts w:ascii="Gill Sans MT" w:eastAsia="Arial" w:hAnsi="Gill Sans MT" w:cs="Arial"/>
          <w:sz w:val="18"/>
          <w:szCs w:val="18"/>
        </w:rPr>
      </w:pPr>
      <w:r w:rsidRPr="00C679FB">
        <w:rPr>
          <w:rFonts w:ascii="Gill Sans MT" w:eastAsia="Arial" w:hAnsi="Gill Sans MT" w:cs="Arial"/>
          <w:b/>
          <w:bCs/>
        </w:rPr>
        <w:t>I</w:t>
      </w:r>
      <w:r w:rsidR="002D786C" w:rsidRPr="00C679FB">
        <w:rPr>
          <w:rFonts w:ascii="Gill Sans MT" w:eastAsia="Arial" w:hAnsi="Gill Sans MT" w:cs="Arial"/>
          <w:b/>
          <w:bCs/>
        </w:rPr>
        <w:t xml:space="preserve">) </w:t>
      </w:r>
      <w:r w:rsidR="001B1D68" w:rsidRPr="00C679FB">
        <w:rPr>
          <w:rFonts w:ascii="Gill Sans MT" w:eastAsia="Arial" w:hAnsi="Gill Sans MT" w:cs="Arial"/>
          <w:b/>
          <w:bCs/>
        </w:rPr>
        <w:t xml:space="preserve">Table 1: </w:t>
      </w:r>
      <w:r w:rsidR="00732C57" w:rsidRPr="00C679FB">
        <w:rPr>
          <w:rFonts w:ascii="Gill Sans MT" w:eastAsia="Arial" w:hAnsi="Gill Sans MT" w:cs="Arial"/>
          <w:b/>
          <w:bCs/>
        </w:rPr>
        <w:t>P</w:t>
      </w:r>
      <w:r w:rsidR="007D3D64" w:rsidRPr="00C679FB">
        <w:rPr>
          <w:rFonts w:ascii="Gill Sans MT" w:eastAsia="Arial" w:hAnsi="Gill Sans MT" w:cs="Arial"/>
          <w:b/>
          <w:bCs/>
        </w:rPr>
        <w:t>lanning to execution</w:t>
      </w:r>
      <w:r w:rsidR="00F43A7B" w:rsidRPr="00C679FB">
        <w:rPr>
          <w:rFonts w:ascii="Gill Sans MT" w:eastAsia="Arial" w:hAnsi="Gill Sans MT" w:cs="Arial"/>
          <w:b/>
          <w:bCs/>
        </w:rPr>
        <w:t xml:space="preserve"> </w:t>
      </w:r>
      <w:r w:rsidR="00F43A7B" w:rsidRPr="00C679FB">
        <w:rPr>
          <w:rFonts w:ascii="Gill Sans MT" w:eastAsia="Arial" w:hAnsi="Gill Sans MT" w:cs="Arial"/>
          <w:sz w:val="18"/>
          <w:szCs w:val="18"/>
        </w:rPr>
        <w:t xml:space="preserve">(please think about all </w:t>
      </w:r>
      <w:r w:rsidR="00D72088" w:rsidRPr="00C679FB">
        <w:rPr>
          <w:rFonts w:ascii="Gill Sans MT" w:eastAsia="Arial" w:hAnsi="Gill Sans MT" w:cs="Arial"/>
          <w:sz w:val="18"/>
          <w:szCs w:val="18"/>
        </w:rPr>
        <w:t>t</w:t>
      </w:r>
      <w:r w:rsidR="00F43A7B" w:rsidRPr="00C679FB">
        <w:rPr>
          <w:rFonts w:ascii="Gill Sans MT" w:eastAsia="Arial" w:hAnsi="Gill Sans MT" w:cs="Arial"/>
          <w:sz w:val="18"/>
          <w:szCs w:val="18"/>
        </w:rPr>
        <w:t>he process when infor</w:t>
      </w:r>
      <w:r w:rsidR="00EA6703" w:rsidRPr="00C679FB">
        <w:rPr>
          <w:rFonts w:ascii="Gill Sans MT" w:eastAsia="Arial" w:hAnsi="Gill Sans MT" w:cs="Arial"/>
          <w:sz w:val="18"/>
          <w:szCs w:val="18"/>
        </w:rPr>
        <w:t xml:space="preserve">ming </w:t>
      </w:r>
      <w:r w:rsidR="000B55A6" w:rsidRPr="00C679FB">
        <w:rPr>
          <w:rFonts w:ascii="Gill Sans MT" w:eastAsia="Arial" w:hAnsi="Gill Sans MT" w:cs="Arial"/>
          <w:sz w:val="18"/>
          <w:szCs w:val="18"/>
        </w:rPr>
        <w:t>Q1 to Q4)</w:t>
      </w:r>
      <w:r w:rsidR="00714E80" w:rsidRPr="00C679FB">
        <w:rPr>
          <w:rFonts w:ascii="Gill Sans MT" w:eastAsia="Arial" w:hAnsi="Gill Sans MT" w:cs="Arial"/>
          <w:sz w:val="18"/>
          <w:szCs w:val="18"/>
        </w:rPr>
        <w:t xml:space="preserve">. </w:t>
      </w:r>
    </w:p>
    <w:p w14:paraId="1DEC7835" w14:textId="77777777" w:rsidR="00714E80" w:rsidRPr="00C679FB" w:rsidRDefault="00714E80" w:rsidP="000B55A6">
      <w:pPr>
        <w:rPr>
          <w:rFonts w:ascii="Gill Sans MT" w:eastAsia="Arial" w:hAnsi="Gill Sans MT" w:cs="Arial"/>
          <w:sz w:val="18"/>
          <w:szCs w:val="18"/>
        </w:rPr>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75"/>
        <w:gridCol w:w="4675"/>
      </w:tblGrid>
      <w:tr w:rsidR="00EE0AAE" w:rsidRPr="00C679FB" w14:paraId="0DFB9F7D" w14:textId="294AEA6D" w:rsidTr="00EE0AAE">
        <w:tc>
          <w:tcPr>
            <w:tcW w:w="2500" w:type="pct"/>
            <w:shd w:val="clear" w:color="auto" w:fill="2F5496"/>
          </w:tcPr>
          <w:p w14:paraId="5CEA1533" w14:textId="10BE8618" w:rsidR="00EE0AAE" w:rsidRPr="00C679FB" w:rsidRDefault="00EE0AAE" w:rsidP="00D531FE">
            <w:pPr>
              <w:rPr>
                <w:rFonts w:ascii="Gill Sans MT" w:eastAsia="Arial" w:hAnsi="Gill Sans MT" w:cs="Arial"/>
                <w:color w:val="FFFFFF"/>
              </w:rPr>
            </w:pPr>
            <w:r w:rsidRPr="00C679FB">
              <w:rPr>
                <w:rFonts w:ascii="Gill Sans MT" w:eastAsia="Arial" w:hAnsi="Gill Sans MT" w:cs="Arial"/>
                <w:color w:val="FFFFFF"/>
              </w:rPr>
              <w:t>1.</w:t>
            </w:r>
            <w:r w:rsidR="002D786C" w:rsidRPr="00C679FB">
              <w:rPr>
                <w:rFonts w:ascii="Gill Sans MT" w:eastAsia="Arial" w:hAnsi="Gill Sans MT" w:cs="Arial"/>
                <w:color w:val="FFFFFF"/>
              </w:rPr>
              <w:t>1-</w:t>
            </w:r>
            <w:r w:rsidRPr="00C679FB">
              <w:rPr>
                <w:rFonts w:ascii="Gill Sans MT" w:eastAsia="Arial" w:hAnsi="Gill Sans MT" w:cs="Arial"/>
                <w:color w:val="FFFFFF"/>
              </w:rPr>
              <w:t xml:space="preserve"> What went well last year (FY24)?</w:t>
            </w:r>
          </w:p>
          <w:p w14:paraId="00000019" w14:textId="33CBC4C9" w:rsidR="00A51E4A" w:rsidRPr="00C679FB" w:rsidRDefault="00A51E4A" w:rsidP="00D531FE">
            <w:pPr>
              <w:rPr>
                <w:rFonts w:ascii="Gill Sans MT" w:eastAsia="Arial" w:hAnsi="Gill Sans MT" w:cs="Arial"/>
                <w:i/>
                <w:color w:val="FFFFFF"/>
              </w:rPr>
            </w:pPr>
          </w:p>
        </w:tc>
        <w:tc>
          <w:tcPr>
            <w:tcW w:w="2500" w:type="pct"/>
            <w:shd w:val="clear" w:color="auto" w:fill="2F5496"/>
          </w:tcPr>
          <w:p w14:paraId="3A1029A5" w14:textId="21F89152" w:rsidR="00EE0AAE" w:rsidRPr="00C679FB" w:rsidRDefault="00295B9B" w:rsidP="00A51E4A">
            <w:pPr>
              <w:jc w:val="center"/>
              <w:rPr>
                <w:rFonts w:ascii="Gill Sans MT" w:eastAsia="Arial" w:hAnsi="Gill Sans MT" w:cs="Arial"/>
                <w:color w:val="FFFFFF"/>
              </w:rPr>
            </w:pPr>
            <w:r w:rsidRPr="00C679FB">
              <w:rPr>
                <w:rFonts w:ascii="Gill Sans MT" w:eastAsia="Arial" w:hAnsi="Gill Sans MT" w:cs="Arial"/>
                <w:color w:val="FFFFFF"/>
              </w:rPr>
              <w:t>Explain why</w:t>
            </w:r>
            <w:r w:rsidR="00A51E4A" w:rsidRPr="00C679FB">
              <w:rPr>
                <w:rFonts w:ascii="Gill Sans MT" w:eastAsia="Arial" w:hAnsi="Gill Sans MT" w:cs="Arial"/>
                <w:color w:val="FFFFFF"/>
              </w:rPr>
              <w:t>?</w:t>
            </w:r>
          </w:p>
        </w:tc>
      </w:tr>
      <w:tr w:rsidR="00EE0AAE" w:rsidRPr="00C679FB" w14:paraId="037E397F" w14:textId="476D1DB3" w:rsidTr="00EE0AAE">
        <w:tc>
          <w:tcPr>
            <w:tcW w:w="2500" w:type="pct"/>
          </w:tcPr>
          <w:p w14:paraId="00000027" w14:textId="54501691" w:rsidR="00A51E4A" w:rsidRPr="00C679FB" w:rsidRDefault="00EE0AAE" w:rsidP="00D531FE">
            <w:pPr>
              <w:rPr>
                <w:rFonts w:ascii="Gill Sans MT" w:eastAsia="Arial" w:hAnsi="Gill Sans MT" w:cs="Arial"/>
              </w:rPr>
            </w:pPr>
            <w:r w:rsidRPr="00C679FB">
              <w:rPr>
                <w:rFonts w:ascii="Gill Sans MT" w:eastAsia="Arial" w:hAnsi="Gill Sans MT" w:cs="Arial"/>
              </w:rPr>
              <w:t>e.g. PMU support in…</w:t>
            </w:r>
          </w:p>
        </w:tc>
        <w:tc>
          <w:tcPr>
            <w:tcW w:w="2500" w:type="pct"/>
          </w:tcPr>
          <w:p w14:paraId="4BF1F381" w14:textId="77777777" w:rsidR="00EE0AAE" w:rsidRPr="00C679FB" w:rsidRDefault="00EE0AAE" w:rsidP="00D531FE">
            <w:pPr>
              <w:rPr>
                <w:rFonts w:ascii="Gill Sans MT" w:eastAsia="Arial" w:hAnsi="Gill Sans MT" w:cs="Arial"/>
              </w:rPr>
            </w:pPr>
          </w:p>
          <w:p w14:paraId="40193CC3" w14:textId="77777777" w:rsidR="00FE0452" w:rsidRPr="00C679FB" w:rsidRDefault="00FE0452" w:rsidP="00D531FE">
            <w:pPr>
              <w:rPr>
                <w:rFonts w:ascii="Gill Sans MT" w:eastAsia="Arial" w:hAnsi="Gill Sans MT" w:cs="Arial"/>
              </w:rPr>
            </w:pPr>
          </w:p>
        </w:tc>
      </w:tr>
      <w:tr w:rsidR="00EE0AAE" w:rsidRPr="00C679FB" w14:paraId="1C707FE6" w14:textId="46278B97" w:rsidTr="00EE0AAE">
        <w:tc>
          <w:tcPr>
            <w:tcW w:w="2500" w:type="pct"/>
          </w:tcPr>
          <w:p w14:paraId="18E75A77" w14:textId="77777777" w:rsidR="00EE0AAE" w:rsidRPr="00C679FB" w:rsidRDefault="00EE0AAE" w:rsidP="00D531FE">
            <w:pPr>
              <w:rPr>
                <w:rFonts w:ascii="Gill Sans MT" w:eastAsia="Arial" w:hAnsi="Gill Sans MT" w:cs="Arial"/>
              </w:rPr>
            </w:pPr>
          </w:p>
          <w:p w14:paraId="0000002D" w14:textId="28EF29DA" w:rsidR="00A51E4A" w:rsidRPr="00C679FB" w:rsidRDefault="00A51E4A" w:rsidP="00D531FE">
            <w:pPr>
              <w:rPr>
                <w:rFonts w:ascii="Gill Sans MT" w:eastAsia="Arial" w:hAnsi="Gill Sans MT" w:cs="Arial"/>
              </w:rPr>
            </w:pPr>
          </w:p>
        </w:tc>
        <w:tc>
          <w:tcPr>
            <w:tcW w:w="2500" w:type="pct"/>
          </w:tcPr>
          <w:p w14:paraId="27E747BB" w14:textId="77777777" w:rsidR="00EE0AAE" w:rsidRPr="00C679FB" w:rsidRDefault="00EE0AAE" w:rsidP="00D531FE">
            <w:pPr>
              <w:rPr>
                <w:rFonts w:ascii="Gill Sans MT" w:eastAsia="Arial" w:hAnsi="Gill Sans MT" w:cs="Arial"/>
              </w:rPr>
            </w:pPr>
          </w:p>
          <w:p w14:paraId="762300E2" w14:textId="77777777" w:rsidR="00FE0452" w:rsidRPr="00C679FB" w:rsidRDefault="00FE0452" w:rsidP="00D531FE">
            <w:pPr>
              <w:rPr>
                <w:rFonts w:ascii="Gill Sans MT" w:eastAsia="Arial" w:hAnsi="Gill Sans MT" w:cs="Arial"/>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75"/>
        <w:gridCol w:w="4675"/>
      </w:tblGrid>
      <w:tr w:rsidR="00A51E4A" w:rsidRPr="00C679FB" w14:paraId="5452D26C" w14:textId="623B5A5B" w:rsidTr="00A51E4A">
        <w:tc>
          <w:tcPr>
            <w:tcW w:w="2500" w:type="pct"/>
            <w:shd w:val="clear" w:color="auto" w:fill="2F5496"/>
          </w:tcPr>
          <w:p w14:paraId="1908BF55" w14:textId="7156AC08" w:rsidR="00A51E4A" w:rsidRPr="00C679FB" w:rsidRDefault="002D786C" w:rsidP="00912294">
            <w:pPr>
              <w:rPr>
                <w:rFonts w:ascii="Gill Sans MT" w:eastAsia="Arial" w:hAnsi="Gill Sans MT" w:cs="Arial"/>
                <w:color w:val="FFFFFF"/>
              </w:rPr>
            </w:pPr>
            <w:r w:rsidRPr="00C679FB">
              <w:rPr>
                <w:rFonts w:ascii="Gill Sans MT" w:eastAsia="Arial" w:hAnsi="Gill Sans MT" w:cs="Arial"/>
                <w:color w:val="FFFFFF"/>
              </w:rPr>
              <w:t>1.</w:t>
            </w:r>
            <w:r w:rsidR="00A51E4A" w:rsidRPr="00C679FB">
              <w:rPr>
                <w:rFonts w:ascii="Gill Sans MT" w:eastAsia="Arial" w:hAnsi="Gill Sans MT" w:cs="Arial"/>
                <w:color w:val="FFFFFF"/>
              </w:rPr>
              <w:t>2</w:t>
            </w:r>
            <w:r w:rsidRPr="00C679FB">
              <w:rPr>
                <w:rFonts w:ascii="Gill Sans MT" w:eastAsia="Arial" w:hAnsi="Gill Sans MT" w:cs="Arial"/>
                <w:color w:val="FFFFFF"/>
              </w:rPr>
              <w:t xml:space="preserve">- </w:t>
            </w:r>
            <w:r w:rsidR="00A51E4A" w:rsidRPr="00C679FB">
              <w:rPr>
                <w:rFonts w:ascii="Gill Sans MT" w:eastAsia="Arial" w:hAnsi="Gill Sans MT" w:cs="Arial"/>
                <w:color w:val="FFFFFF"/>
              </w:rPr>
              <w:t>What needs improvement?</w:t>
            </w:r>
          </w:p>
        </w:tc>
        <w:tc>
          <w:tcPr>
            <w:tcW w:w="2500" w:type="pct"/>
            <w:shd w:val="clear" w:color="auto" w:fill="2F5496"/>
          </w:tcPr>
          <w:p w14:paraId="1A0634F8" w14:textId="2A9977EC" w:rsidR="00A51E4A" w:rsidRPr="00C679FB" w:rsidRDefault="00A51E4A" w:rsidP="00A51E4A">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A51E4A" w:rsidRPr="00C679FB" w14:paraId="4A74528C" w14:textId="27A736AB" w:rsidTr="00A51E4A">
        <w:tc>
          <w:tcPr>
            <w:tcW w:w="2500" w:type="pct"/>
          </w:tcPr>
          <w:p w14:paraId="085F4D02" w14:textId="77777777" w:rsidR="00A51E4A" w:rsidRPr="00C679FB" w:rsidRDefault="00A51E4A" w:rsidP="00912294">
            <w:pPr>
              <w:rPr>
                <w:rFonts w:ascii="Gill Sans MT" w:eastAsia="Arial" w:hAnsi="Gill Sans MT" w:cs="Arial"/>
              </w:rPr>
            </w:pPr>
          </w:p>
        </w:tc>
        <w:tc>
          <w:tcPr>
            <w:tcW w:w="2500" w:type="pct"/>
          </w:tcPr>
          <w:p w14:paraId="54E9071A" w14:textId="77777777" w:rsidR="00FE0452" w:rsidRPr="00C679FB" w:rsidRDefault="00FE0452" w:rsidP="00912294">
            <w:pPr>
              <w:rPr>
                <w:rFonts w:ascii="Gill Sans MT" w:eastAsia="Arial" w:hAnsi="Gill Sans MT" w:cs="Arial"/>
              </w:rPr>
            </w:pPr>
          </w:p>
        </w:tc>
      </w:tr>
      <w:tr w:rsidR="00A51E4A" w:rsidRPr="00C679FB" w14:paraId="48F20411" w14:textId="7B2265C7" w:rsidTr="00A51E4A">
        <w:tc>
          <w:tcPr>
            <w:tcW w:w="2500" w:type="pct"/>
          </w:tcPr>
          <w:p w14:paraId="6B8FA152" w14:textId="77777777" w:rsidR="00A51E4A" w:rsidRPr="00C679FB" w:rsidRDefault="00A51E4A" w:rsidP="00912294">
            <w:pPr>
              <w:rPr>
                <w:rFonts w:ascii="Gill Sans MT" w:eastAsia="Arial" w:hAnsi="Gill Sans MT" w:cs="Arial"/>
              </w:rPr>
            </w:pPr>
          </w:p>
        </w:tc>
        <w:tc>
          <w:tcPr>
            <w:tcW w:w="2500" w:type="pct"/>
          </w:tcPr>
          <w:p w14:paraId="71A78E82" w14:textId="77777777" w:rsidR="00FE0452" w:rsidRPr="00C679FB" w:rsidRDefault="00FE0452" w:rsidP="00912294">
            <w:pPr>
              <w:rPr>
                <w:rFonts w:ascii="Gill Sans MT" w:eastAsia="Arial" w:hAnsi="Gill Sans MT" w:cs="Arial"/>
              </w:rPr>
            </w:pPr>
          </w:p>
        </w:tc>
      </w:tr>
      <w:tr w:rsidR="00A51E4A" w:rsidRPr="00C679FB" w14:paraId="23C9039A" w14:textId="67E0C2B8" w:rsidTr="00A51E4A">
        <w:tc>
          <w:tcPr>
            <w:tcW w:w="2500" w:type="pct"/>
            <w:shd w:val="clear" w:color="auto" w:fill="2F5496"/>
          </w:tcPr>
          <w:p w14:paraId="7B2B4612" w14:textId="72CC6BEA" w:rsidR="00A51E4A" w:rsidRPr="00C679FB" w:rsidRDefault="002D786C" w:rsidP="00912294">
            <w:pPr>
              <w:rPr>
                <w:rFonts w:ascii="Gill Sans MT" w:eastAsia="Arial" w:hAnsi="Gill Sans MT" w:cs="Arial"/>
                <w:color w:val="FFFFFF"/>
              </w:rPr>
            </w:pPr>
            <w:r w:rsidRPr="00C679FB">
              <w:rPr>
                <w:rFonts w:ascii="Gill Sans MT" w:eastAsia="Arial" w:hAnsi="Gill Sans MT" w:cs="Arial"/>
                <w:color w:val="FFFFFF"/>
              </w:rPr>
              <w:t>1.</w:t>
            </w:r>
            <w:r w:rsidR="00A51E4A" w:rsidRPr="00C679FB">
              <w:rPr>
                <w:rFonts w:ascii="Gill Sans MT" w:eastAsia="Arial" w:hAnsi="Gill Sans MT" w:cs="Arial"/>
                <w:color w:val="FFFFFF"/>
              </w:rPr>
              <w:t>3</w:t>
            </w:r>
            <w:r w:rsidRPr="00C679FB">
              <w:rPr>
                <w:rFonts w:ascii="Gill Sans MT" w:eastAsia="Arial" w:hAnsi="Gill Sans MT" w:cs="Arial"/>
                <w:color w:val="FFFFFF"/>
              </w:rPr>
              <w:t>-</w:t>
            </w:r>
            <w:r w:rsidR="00A51E4A" w:rsidRPr="00C679FB">
              <w:rPr>
                <w:rFonts w:ascii="Gill Sans MT" w:eastAsia="Arial" w:hAnsi="Gill Sans MT" w:cs="Arial"/>
                <w:color w:val="FFFFFF"/>
              </w:rPr>
              <w:t xml:space="preserve"> What action </w:t>
            </w:r>
            <w:r w:rsidR="000568F8" w:rsidRPr="00C679FB">
              <w:rPr>
                <w:rFonts w:ascii="Gill Sans MT" w:eastAsia="Arial" w:hAnsi="Gill Sans MT" w:cs="Arial"/>
                <w:color w:val="FFFFFF"/>
              </w:rPr>
              <w:t xml:space="preserve">should be taken </w:t>
            </w:r>
            <w:r w:rsidR="00A51E4A" w:rsidRPr="00C679FB">
              <w:rPr>
                <w:rFonts w:ascii="Gill Sans MT" w:eastAsia="Arial" w:hAnsi="Gill Sans MT" w:cs="Arial"/>
                <w:color w:val="FFFFFF"/>
              </w:rPr>
              <w:t xml:space="preserve">to address </w:t>
            </w:r>
            <w:r w:rsidR="000568F8" w:rsidRPr="00C679FB">
              <w:rPr>
                <w:rFonts w:ascii="Gill Sans MT" w:eastAsia="Arial" w:hAnsi="Gill Sans MT" w:cs="Arial"/>
                <w:color w:val="FFFFFF"/>
              </w:rPr>
              <w:t xml:space="preserve">the </w:t>
            </w:r>
            <w:r w:rsidR="00A51E4A" w:rsidRPr="00C679FB">
              <w:rPr>
                <w:rFonts w:ascii="Gill Sans MT" w:eastAsia="Arial" w:hAnsi="Gill Sans MT" w:cs="Arial"/>
                <w:color w:val="FFFFFF"/>
              </w:rPr>
              <w:t>challenges</w:t>
            </w:r>
            <w:r w:rsidR="000568F8" w:rsidRPr="00C679FB">
              <w:rPr>
                <w:rFonts w:ascii="Gill Sans MT" w:eastAsia="Arial" w:hAnsi="Gill Sans MT" w:cs="Arial"/>
                <w:color w:val="FFFFFF"/>
              </w:rPr>
              <w:t>?</w:t>
            </w:r>
            <w:r w:rsidR="00A97325" w:rsidRPr="00C679FB">
              <w:rPr>
                <w:rFonts w:ascii="Gill Sans MT" w:eastAsia="Arial" w:hAnsi="Gill Sans MT" w:cs="Arial"/>
                <w:color w:val="FFFFFF"/>
              </w:rPr>
              <w:t xml:space="preserve"> What actions should carry forward from FY24?</w:t>
            </w:r>
          </w:p>
        </w:tc>
        <w:tc>
          <w:tcPr>
            <w:tcW w:w="2500" w:type="pct"/>
            <w:shd w:val="clear" w:color="auto" w:fill="2F5496"/>
          </w:tcPr>
          <w:p w14:paraId="349AEAF4" w14:textId="3C301A74" w:rsidR="00A51E4A" w:rsidRPr="00C679FB" w:rsidRDefault="00A51E4A" w:rsidP="00A51E4A">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A51E4A" w:rsidRPr="00C679FB" w14:paraId="7CF2453E" w14:textId="3DEBA822" w:rsidTr="00A51E4A">
        <w:tc>
          <w:tcPr>
            <w:tcW w:w="2500" w:type="pct"/>
          </w:tcPr>
          <w:p w14:paraId="719BFCEA" w14:textId="77777777" w:rsidR="00FE0452" w:rsidRPr="00C679FB" w:rsidRDefault="00FE0452" w:rsidP="00912294">
            <w:pPr>
              <w:rPr>
                <w:rFonts w:ascii="Gill Sans MT" w:eastAsia="Arial" w:hAnsi="Gill Sans MT" w:cs="Arial"/>
              </w:rPr>
            </w:pPr>
          </w:p>
        </w:tc>
        <w:tc>
          <w:tcPr>
            <w:tcW w:w="2500" w:type="pct"/>
          </w:tcPr>
          <w:p w14:paraId="149DFF37" w14:textId="77777777" w:rsidR="00A51E4A" w:rsidRPr="00C679FB" w:rsidRDefault="00A51E4A" w:rsidP="00912294">
            <w:pPr>
              <w:rPr>
                <w:rFonts w:ascii="Gill Sans MT" w:eastAsia="Arial" w:hAnsi="Gill Sans MT" w:cs="Arial"/>
              </w:rPr>
            </w:pPr>
          </w:p>
        </w:tc>
      </w:tr>
      <w:tr w:rsidR="00A51E4A" w:rsidRPr="00C679FB" w14:paraId="3948DE30" w14:textId="08156425" w:rsidTr="00A51E4A">
        <w:tc>
          <w:tcPr>
            <w:tcW w:w="2500" w:type="pct"/>
          </w:tcPr>
          <w:p w14:paraId="7557561A" w14:textId="77777777" w:rsidR="00FE0452" w:rsidRPr="00C679FB" w:rsidRDefault="00FE0452" w:rsidP="00912294">
            <w:pPr>
              <w:rPr>
                <w:rFonts w:ascii="Gill Sans MT" w:eastAsia="Arial" w:hAnsi="Gill Sans MT" w:cs="Arial"/>
              </w:rPr>
            </w:pPr>
          </w:p>
        </w:tc>
        <w:tc>
          <w:tcPr>
            <w:tcW w:w="2500" w:type="pct"/>
          </w:tcPr>
          <w:p w14:paraId="37AFA56D" w14:textId="77777777" w:rsidR="00A51E4A" w:rsidRPr="00C679FB" w:rsidRDefault="00A51E4A" w:rsidP="00912294">
            <w:pPr>
              <w:rPr>
                <w:rFonts w:ascii="Gill Sans MT" w:eastAsia="Arial" w:hAnsi="Gill Sans MT" w:cs="Arial"/>
              </w:rPr>
            </w:pPr>
          </w:p>
        </w:tc>
      </w:tr>
      <w:tr w:rsidR="00A51E4A" w:rsidRPr="00C679FB" w14:paraId="5278E68F" w14:textId="196E59E3" w:rsidTr="00A51E4A">
        <w:tc>
          <w:tcPr>
            <w:tcW w:w="2500" w:type="pct"/>
            <w:shd w:val="clear" w:color="auto" w:fill="2F5496"/>
          </w:tcPr>
          <w:p w14:paraId="64C0C600" w14:textId="6FA5074C" w:rsidR="00A51E4A" w:rsidRPr="00C679FB" w:rsidRDefault="002D786C" w:rsidP="00912294">
            <w:pPr>
              <w:rPr>
                <w:rFonts w:ascii="Gill Sans MT" w:eastAsia="Arial" w:hAnsi="Gill Sans MT" w:cs="Arial"/>
                <w:color w:val="FFFFFF"/>
              </w:rPr>
            </w:pPr>
            <w:r w:rsidRPr="00C679FB">
              <w:rPr>
                <w:rFonts w:ascii="Gill Sans MT" w:eastAsia="Arial" w:hAnsi="Gill Sans MT" w:cs="Arial"/>
                <w:color w:val="FFFFFF"/>
              </w:rPr>
              <w:t>1.</w:t>
            </w:r>
            <w:r w:rsidR="00A51E4A" w:rsidRPr="00C679FB">
              <w:rPr>
                <w:rFonts w:ascii="Gill Sans MT" w:eastAsia="Arial" w:hAnsi="Gill Sans MT" w:cs="Arial"/>
                <w:color w:val="FFFFFF"/>
              </w:rPr>
              <w:t>4</w:t>
            </w:r>
            <w:r w:rsidRPr="00C679FB">
              <w:rPr>
                <w:rFonts w:ascii="Gill Sans MT" w:eastAsia="Arial" w:hAnsi="Gill Sans MT" w:cs="Arial"/>
                <w:color w:val="FFFFFF"/>
              </w:rPr>
              <w:t xml:space="preserve">- </w:t>
            </w:r>
            <w:r w:rsidR="00A51E4A" w:rsidRPr="00C679FB">
              <w:rPr>
                <w:rFonts w:ascii="Gill Sans MT" w:eastAsia="Arial" w:hAnsi="Gill Sans MT" w:cs="Arial"/>
                <w:color w:val="FFFFFF"/>
              </w:rPr>
              <w:t>What is your role in future success?</w:t>
            </w:r>
          </w:p>
        </w:tc>
        <w:tc>
          <w:tcPr>
            <w:tcW w:w="2500" w:type="pct"/>
            <w:shd w:val="clear" w:color="auto" w:fill="2F5496"/>
          </w:tcPr>
          <w:p w14:paraId="397B29CA" w14:textId="6E341054" w:rsidR="00A51E4A" w:rsidRPr="00C679FB" w:rsidRDefault="00A51E4A" w:rsidP="00A51E4A">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A51E4A" w:rsidRPr="00C679FB" w14:paraId="2D199312" w14:textId="04186260" w:rsidTr="00A51E4A">
        <w:tc>
          <w:tcPr>
            <w:tcW w:w="2500" w:type="pct"/>
          </w:tcPr>
          <w:p w14:paraId="0331EB39" w14:textId="77777777" w:rsidR="00FE0452" w:rsidRPr="00C679FB" w:rsidRDefault="00FE0452" w:rsidP="00912294">
            <w:pPr>
              <w:rPr>
                <w:rFonts w:ascii="Gill Sans MT" w:eastAsia="Arial" w:hAnsi="Gill Sans MT" w:cs="Arial"/>
              </w:rPr>
            </w:pPr>
          </w:p>
        </w:tc>
        <w:tc>
          <w:tcPr>
            <w:tcW w:w="2500" w:type="pct"/>
          </w:tcPr>
          <w:p w14:paraId="3682BB84" w14:textId="77777777" w:rsidR="00A51E4A" w:rsidRPr="00C679FB" w:rsidRDefault="00A51E4A" w:rsidP="00912294">
            <w:pPr>
              <w:rPr>
                <w:rFonts w:ascii="Gill Sans MT" w:eastAsia="Arial" w:hAnsi="Gill Sans MT" w:cs="Arial"/>
              </w:rPr>
            </w:pPr>
          </w:p>
        </w:tc>
      </w:tr>
      <w:tr w:rsidR="00A51E4A" w:rsidRPr="00C679FB" w14:paraId="31EBE98A" w14:textId="7E19AB91" w:rsidTr="00A51E4A">
        <w:tc>
          <w:tcPr>
            <w:tcW w:w="2500" w:type="pct"/>
          </w:tcPr>
          <w:p w14:paraId="492BD735" w14:textId="77777777" w:rsidR="00FE0452" w:rsidRPr="00C679FB" w:rsidRDefault="00FE0452" w:rsidP="00912294">
            <w:pPr>
              <w:rPr>
                <w:rFonts w:ascii="Gill Sans MT" w:eastAsia="Arial" w:hAnsi="Gill Sans MT" w:cs="Arial"/>
              </w:rPr>
            </w:pPr>
          </w:p>
        </w:tc>
        <w:tc>
          <w:tcPr>
            <w:tcW w:w="2500" w:type="pct"/>
          </w:tcPr>
          <w:p w14:paraId="39D7D828" w14:textId="77777777" w:rsidR="00A51E4A" w:rsidRPr="00C679FB" w:rsidRDefault="00A51E4A" w:rsidP="00912294">
            <w:pPr>
              <w:rPr>
                <w:rFonts w:ascii="Gill Sans MT" w:eastAsia="Arial" w:hAnsi="Gill Sans MT" w:cs="Arial"/>
              </w:rPr>
            </w:pPr>
          </w:p>
        </w:tc>
      </w:tr>
    </w:tbl>
    <w:p w14:paraId="0120DCBC" w14:textId="77777777" w:rsidR="00EE0AAE" w:rsidRDefault="00EE0AAE">
      <w:pPr>
        <w:rPr>
          <w:rFonts w:ascii="Gill Sans MT" w:eastAsia="Arial" w:hAnsi="Gill Sans MT" w:cs="Arial"/>
        </w:rPr>
      </w:pPr>
    </w:p>
    <w:p w14:paraId="168101B3" w14:textId="77777777" w:rsidR="002C2E83" w:rsidRPr="002C2E83" w:rsidRDefault="002C2E83" w:rsidP="002C2E83">
      <w:pPr>
        <w:rPr>
          <w:rFonts w:ascii="Gill Sans MT" w:eastAsia="Arial" w:hAnsi="Gill Sans MT" w:cs="Arial"/>
          <w:b/>
          <w:bCs/>
        </w:rPr>
      </w:pPr>
      <w:r w:rsidRPr="002C2E83">
        <w:rPr>
          <w:rFonts w:ascii="Gill Sans MT" w:eastAsia="Arial" w:hAnsi="Gill Sans MT" w:cs="Arial"/>
          <w:b/>
          <w:bCs/>
        </w:rPr>
        <w:t>Specific questions to reflect upon when completing Table 1 include:</w:t>
      </w:r>
    </w:p>
    <w:p w14:paraId="6E2ADBC8" w14:textId="5F2D2612" w:rsidR="002C2E83" w:rsidRPr="00106FA4" w:rsidRDefault="002C2E83" w:rsidP="002C2E83">
      <w:pPr>
        <w:pStyle w:val="Paragraphedeliste"/>
        <w:numPr>
          <w:ilvl w:val="0"/>
          <w:numId w:val="12"/>
        </w:numPr>
        <w:spacing w:after="0" w:line="240" w:lineRule="auto"/>
        <w:rPr>
          <w:rFonts w:ascii="Gill Sans MT" w:eastAsia="Arial" w:hAnsi="Gill Sans MT" w:cs="Arial"/>
          <w:sz w:val="18"/>
          <w:szCs w:val="18"/>
        </w:rPr>
      </w:pPr>
      <w:r w:rsidRPr="00C679FB">
        <w:rPr>
          <w:rFonts w:ascii="Gill Sans MT" w:eastAsia="Times New Roman" w:hAnsi="Gill Sans MT" w:cs="Arial"/>
          <w:color w:val="000000"/>
        </w:rPr>
        <w:t xml:space="preserve">What GESI approaches have </w:t>
      </w:r>
      <w:r>
        <w:rPr>
          <w:rFonts w:ascii="Gill Sans MT" w:eastAsia="Times New Roman" w:hAnsi="Gill Sans MT" w:cs="Arial"/>
          <w:color w:val="000000"/>
        </w:rPr>
        <w:t>you</w:t>
      </w:r>
      <w:r w:rsidRPr="00C679FB">
        <w:rPr>
          <w:rFonts w:ascii="Gill Sans MT" w:eastAsia="Times New Roman" w:hAnsi="Gill Sans MT" w:cs="Arial"/>
          <w:color w:val="000000"/>
        </w:rPr>
        <w:t xml:space="preserve"> implemented to engage underrepresented populations in service design and delivery?</w:t>
      </w:r>
      <w:r w:rsidRPr="00C679FB">
        <w:rPr>
          <w:rFonts w:ascii="Gill Sans MT" w:eastAsia="Times New Roman" w:hAnsi="Gill Sans MT" w:cs="Arial"/>
          <w:b/>
          <w:bCs/>
          <w:color w:val="000000"/>
        </w:rPr>
        <w:t xml:space="preserve"> </w:t>
      </w:r>
      <w:r w:rsidRPr="00106FA4">
        <w:rPr>
          <w:rFonts w:ascii="Gill Sans MT" w:eastAsia="Times New Roman" w:hAnsi="Gill Sans MT" w:cs="Arial"/>
          <w:color w:val="000000"/>
        </w:rPr>
        <w:t>………………………………………………………………………………………………………………………………………………………………………………………………………………</w:t>
      </w:r>
    </w:p>
    <w:p w14:paraId="480AC4BD" w14:textId="77777777" w:rsidR="002C2E83" w:rsidRPr="00106FA4" w:rsidRDefault="002C2E83" w:rsidP="002C2E83">
      <w:pPr>
        <w:pStyle w:val="Paragraphedeliste"/>
        <w:spacing w:after="0" w:line="240" w:lineRule="auto"/>
        <w:rPr>
          <w:rFonts w:ascii="Gill Sans MT" w:eastAsia="Arial" w:hAnsi="Gill Sans MT" w:cs="Arial"/>
          <w:sz w:val="18"/>
          <w:szCs w:val="18"/>
        </w:rPr>
      </w:pPr>
    </w:p>
    <w:p w14:paraId="7D3E8ADA" w14:textId="77777777" w:rsidR="002C2E83" w:rsidRDefault="002C2E83" w:rsidP="002C2E83">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242424"/>
          <w:bdr w:val="none" w:sz="0" w:space="0" w:color="auto" w:frame="1"/>
        </w:rPr>
        <w:t>What approaches did you deploy to identify capacities to be strengthened?</w:t>
      </w:r>
    </w:p>
    <w:p w14:paraId="537C01AB" w14:textId="77777777" w:rsidR="002C2E83" w:rsidRPr="002C2E83" w:rsidRDefault="002C2E83" w:rsidP="002C2E83">
      <w:pPr>
        <w:pStyle w:val="Paragraphedeliste"/>
        <w:rPr>
          <w:rFonts w:ascii="Gill Sans MT" w:eastAsia="Times New Roman" w:hAnsi="Gill Sans MT" w:cs="Arial"/>
          <w:color w:val="242424"/>
          <w:bdr w:val="none" w:sz="0" w:space="0" w:color="auto" w:frame="1"/>
        </w:rPr>
      </w:pPr>
    </w:p>
    <w:p w14:paraId="176F3210" w14:textId="77777777" w:rsidR="002C2E83" w:rsidRPr="00106FA4" w:rsidRDefault="002C2E83" w:rsidP="002C2E83">
      <w:pPr>
        <w:pStyle w:val="Paragraphedeliste"/>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p>
    <w:p w14:paraId="29FE3669" w14:textId="77777777" w:rsidR="002C2E83" w:rsidRPr="002C2E83" w:rsidRDefault="002C2E83" w:rsidP="002C2E83">
      <w:pPr>
        <w:spacing w:after="0" w:line="240" w:lineRule="auto"/>
        <w:rPr>
          <w:rFonts w:ascii="Gill Sans MT" w:eastAsia="Times New Roman" w:hAnsi="Gill Sans MT" w:cs="Arial"/>
          <w:color w:val="242424"/>
          <w:bdr w:val="none" w:sz="0" w:space="0" w:color="auto" w:frame="1"/>
        </w:rPr>
      </w:pPr>
    </w:p>
    <w:p w14:paraId="6361CF7E" w14:textId="77777777" w:rsidR="002C2E83" w:rsidRDefault="002C2E83" w:rsidP="002C2E83">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242424"/>
          <w:bdr w:val="none" w:sz="0" w:space="0" w:color="auto" w:frame="1"/>
        </w:rPr>
        <w:t>What worked well to increase capacities? What didn’t work?</w:t>
      </w:r>
    </w:p>
    <w:p w14:paraId="7A9DFF05" w14:textId="77777777" w:rsidR="002C2E83" w:rsidRPr="00106FA4" w:rsidRDefault="002C2E83" w:rsidP="002C2E83">
      <w:pPr>
        <w:pStyle w:val="Paragraphedeliste"/>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p>
    <w:p w14:paraId="16454613" w14:textId="77777777" w:rsidR="002C2E83" w:rsidRPr="00106FA4" w:rsidRDefault="002C2E83" w:rsidP="002C2E83">
      <w:pPr>
        <w:pStyle w:val="Paragraphedeliste"/>
        <w:spacing w:after="0" w:line="240" w:lineRule="auto"/>
        <w:rPr>
          <w:rFonts w:ascii="Gill Sans MT" w:eastAsia="Times New Roman" w:hAnsi="Gill Sans MT" w:cs="Arial"/>
          <w:color w:val="242424"/>
          <w:bdr w:val="none" w:sz="0" w:space="0" w:color="auto" w:frame="1"/>
        </w:rPr>
      </w:pPr>
    </w:p>
    <w:p w14:paraId="3A62102E" w14:textId="77777777" w:rsidR="002C2E83" w:rsidRPr="002C2E83" w:rsidRDefault="002C2E83" w:rsidP="002C2E83">
      <w:pPr>
        <w:pStyle w:val="Paragraphedeliste"/>
        <w:numPr>
          <w:ilvl w:val="0"/>
          <w:numId w:val="12"/>
        </w:numPr>
        <w:spacing w:after="0" w:line="240" w:lineRule="auto"/>
        <w:rPr>
          <w:rFonts w:ascii="Gill Sans MT" w:eastAsia="Arial" w:hAnsi="Gill Sans MT" w:cs="Arial"/>
          <w:sz w:val="18"/>
          <w:szCs w:val="18"/>
        </w:rPr>
      </w:pPr>
      <w:r w:rsidRPr="00C679FB">
        <w:rPr>
          <w:rFonts w:ascii="Gill Sans MT" w:eastAsia="Times New Roman" w:hAnsi="Gill Sans MT" w:cs="Arial"/>
          <w:color w:val="242424"/>
          <w:bdr w:val="none" w:sz="0" w:space="0" w:color="auto" w:frame="1"/>
        </w:rPr>
        <w:t>What external dependencies affected your abilities to strengthen capacities?</w:t>
      </w:r>
    </w:p>
    <w:p w14:paraId="505DE7AC" w14:textId="77777777" w:rsidR="002C2E83" w:rsidRPr="00106FA4" w:rsidRDefault="002C2E83" w:rsidP="002C2E83">
      <w:pPr>
        <w:pStyle w:val="Paragraphedeliste"/>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p>
    <w:p w14:paraId="7CF4A4A9" w14:textId="77777777" w:rsidR="002C2E83" w:rsidRPr="00C679FB" w:rsidRDefault="002C2E83" w:rsidP="002C2E83">
      <w:pPr>
        <w:pStyle w:val="Paragraphedeliste"/>
        <w:spacing w:after="0" w:line="240" w:lineRule="auto"/>
        <w:rPr>
          <w:rFonts w:ascii="Gill Sans MT" w:eastAsia="Arial" w:hAnsi="Gill Sans MT" w:cs="Arial"/>
          <w:sz w:val="18"/>
          <w:szCs w:val="18"/>
        </w:rPr>
      </w:pPr>
    </w:p>
    <w:p w14:paraId="6644393D" w14:textId="3BB1BEEF" w:rsidR="00002E5D" w:rsidRPr="00C679FB" w:rsidRDefault="002D786C">
      <w:pPr>
        <w:rPr>
          <w:rFonts w:ascii="Gill Sans MT" w:eastAsia="Arial" w:hAnsi="Gill Sans MT" w:cs="Arial"/>
        </w:rPr>
      </w:pPr>
      <w:r w:rsidRPr="00C679FB">
        <w:rPr>
          <w:rFonts w:ascii="Gill Sans MT" w:eastAsia="Arial" w:hAnsi="Gill Sans MT" w:cs="Arial"/>
          <w:b/>
          <w:bCs/>
        </w:rPr>
        <w:t xml:space="preserve">II) </w:t>
      </w:r>
      <w:r w:rsidR="00002E5D" w:rsidRPr="00C679FB">
        <w:rPr>
          <w:rFonts w:ascii="Gill Sans MT" w:eastAsia="Arial" w:hAnsi="Gill Sans MT" w:cs="Arial"/>
          <w:b/>
          <w:bCs/>
        </w:rPr>
        <w:t>The current service level / phase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75"/>
        <w:gridCol w:w="4675"/>
      </w:tblGrid>
      <w:tr w:rsidR="00F24FFA" w:rsidRPr="00C679FB" w14:paraId="25235606" w14:textId="77777777" w:rsidTr="00263F48">
        <w:tc>
          <w:tcPr>
            <w:tcW w:w="2500" w:type="pct"/>
            <w:shd w:val="clear" w:color="auto" w:fill="2F5496"/>
          </w:tcPr>
          <w:p w14:paraId="6416953D" w14:textId="7150A7A2" w:rsidR="0012470D" w:rsidRPr="00C679FB" w:rsidRDefault="002D786C" w:rsidP="00263F48">
            <w:pPr>
              <w:rPr>
                <w:rFonts w:ascii="Gill Sans MT" w:eastAsia="Arial" w:hAnsi="Gill Sans MT" w:cs="Arial"/>
                <w:color w:val="FFFFFF"/>
              </w:rPr>
            </w:pPr>
            <w:r w:rsidRPr="00C679FB">
              <w:rPr>
                <w:rFonts w:ascii="Gill Sans MT" w:eastAsia="Arial" w:hAnsi="Gill Sans MT" w:cs="Arial"/>
                <w:color w:val="FFFFFF"/>
              </w:rPr>
              <w:t xml:space="preserve">2.1- </w:t>
            </w:r>
            <w:r w:rsidR="00BD56C9" w:rsidRPr="00C679FB">
              <w:rPr>
                <w:rFonts w:ascii="Gill Sans MT" w:eastAsia="Arial" w:hAnsi="Gill Sans MT" w:cs="Arial"/>
                <w:color w:val="FFFFFF"/>
              </w:rPr>
              <w:t>At wh</w:t>
            </w:r>
            <w:r w:rsidR="00E9236B" w:rsidRPr="00C679FB">
              <w:rPr>
                <w:rFonts w:ascii="Gill Sans MT" w:eastAsia="Arial" w:hAnsi="Gill Sans MT" w:cs="Arial"/>
                <w:color w:val="FFFFFF"/>
              </w:rPr>
              <w:t xml:space="preserve">ich stage </w:t>
            </w:r>
            <w:r w:rsidR="00BD56C9" w:rsidRPr="00C679FB">
              <w:rPr>
                <w:rFonts w:ascii="Gill Sans MT" w:eastAsia="Arial" w:hAnsi="Gill Sans MT" w:cs="Arial"/>
                <w:color w:val="FFFFFF"/>
              </w:rPr>
              <w:t>do you consider your</w:t>
            </w:r>
            <w:r w:rsidR="00E9236B" w:rsidRPr="00C679FB">
              <w:rPr>
                <w:rFonts w:ascii="Gill Sans MT" w:eastAsia="Arial" w:hAnsi="Gill Sans MT" w:cs="Arial"/>
                <w:color w:val="FFFFFF"/>
              </w:rPr>
              <w:t xml:space="preserve"> Service</w:t>
            </w:r>
            <w:r w:rsidR="0012470D" w:rsidRPr="00C679FB">
              <w:rPr>
                <w:rFonts w:ascii="Gill Sans MT" w:eastAsia="Arial" w:hAnsi="Gill Sans MT" w:cs="Arial"/>
                <w:color w:val="FFFFFF"/>
              </w:rPr>
              <w:t xml:space="preserve"> (</w:t>
            </w:r>
            <w:r w:rsidR="00DE1D62" w:rsidRPr="00C679FB">
              <w:rPr>
                <w:rFonts w:ascii="Gill Sans MT" w:eastAsia="Arial" w:hAnsi="Gill Sans MT" w:cs="Arial"/>
                <w:color w:val="FFFFFF"/>
              </w:rPr>
              <w:t>select 1</w:t>
            </w:r>
            <w:r w:rsidR="0093053F" w:rsidRPr="00C679FB">
              <w:rPr>
                <w:rFonts w:ascii="Gill Sans MT" w:eastAsia="Arial" w:hAnsi="Gill Sans MT" w:cs="Arial"/>
                <w:color w:val="FFFFFF"/>
              </w:rPr>
              <w:t xml:space="preserve"> </w:t>
            </w:r>
            <w:r w:rsidR="0027015B" w:rsidRPr="00C679FB">
              <w:rPr>
                <w:rFonts w:ascii="Gill Sans MT" w:eastAsia="Arial" w:hAnsi="Gill Sans MT" w:cs="Arial"/>
                <w:color w:val="FFFFFF"/>
              </w:rPr>
              <w:t>stage please)</w:t>
            </w:r>
            <w:r w:rsidR="004E7AD2" w:rsidRPr="00C679FB">
              <w:rPr>
                <w:rFonts w:ascii="Gill Sans MT" w:eastAsia="Arial" w:hAnsi="Gill Sans MT" w:cs="Arial"/>
                <w:color w:val="FFFFFF"/>
              </w:rPr>
              <w:t xml:space="preserve"> </w:t>
            </w:r>
            <w:r w:rsidR="0012470D" w:rsidRPr="00C679FB">
              <w:rPr>
                <w:rFonts w:ascii="Gill Sans MT" w:eastAsia="Arial" w:hAnsi="Gill Sans MT" w:cs="Arial"/>
                <w:color w:val="FFFFFF"/>
              </w:rPr>
              <w:t xml:space="preserve"> </w:t>
            </w:r>
          </w:p>
        </w:tc>
        <w:tc>
          <w:tcPr>
            <w:tcW w:w="2500" w:type="pct"/>
            <w:shd w:val="clear" w:color="auto" w:fill="2F5496"/>
          </w:tcPr>
          <w:p w14:paraId="516830C2" w14:textId="77777777" w:rsidR="00F24FFA" w:rsidRPr="00C679FB" w:rsidRDefault="00F24FFA" w:rsidP="00263F48">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F24FFA" w:rsidRPr="00C679FB" w14:paraId="7DB60025" w14:textId="77777777" w:rsidTr="00263F48">
        <w:tc>
          <w:tcPr>
            <w:tcW w:w="2500" w:type="pct"/>
          </w:tcPr>
          <w:p w14:paraId="579F7626" w14:textId="281FB7FA" w:rsidR="00DE1D62" w:rsidRPr="00C679FB" w:rsidRDefault="00DE1D62" w:rsidP="00DE1D62">
            <w:pPr>
              <w:rPr>
                <w:rFonts w:ascii="Gill Sans MT" w:eastAsia="Gill Sans" w:hAnsi="Gill Sans MT" w:cs="Arial"/>
                <w:bCs/>
                <w:sz w:val="20"/>
                <w:szCs w:val="20"/>
              </w:rPr>
            </w:pPr>
            <w:r w:rsidRPr="00C679FB">
              <w:rPr>
                <w:rFonts w:ascii="Gill Sans MT" w:eastAsia="Gill Sans" w:hAnsi="Gill Sans MT" w:cs="Arial"/>
                <w:bCs/>
                <w:sz w:val="20"/>
                <w:szCs w:val="20"/>
              </w:rPr>
              <w:t xml:space="preserve">- </w:t>
            </w:r>
            <w:r w:rsidR="004A5A53" w:rsidRPr="00C679FB">
              <w:rPr>
                <w:rFonts w:ascii="Gill Sans MT" w:eastAsia="Gill Sans" w:hAnsi="Gill Sans MT" w:cs="Arial"/>
                <w:bCs/>
                <w:sz w:val="20"/>
                <w:szCs w:val="20"/>
              </w:rPr>
              <w:t>Phase1- Under research</w:t>
            </w:r>
          </w:p>
          <w:p w14:paraId="611653DA" w14:textId="427F48FC" w:rsidR="00DE1D62" w:rsidRPr="00C679FB" w:rsidRDefault="00DE1D62" w:rsidP="00DE1D62">
            <w:pPr>
              <w:rPr>
                <w:rFonts w:ascii="Gill Sans MT" w:eastAsia="Arial" w:hAnsi="Gill Sans MT" w:cs="Arial"/>
                <w:bCs/>
              </w:rPr>
            </w:pPr>
            <w:r w:rsidRPr="00C679FB">
              <w:rPr>
                <w:rFonts w:ascii="Gill Sans MT" w:eastAsia="Gill Sans" w:hAnsi="Gill Sans MT" w:cs="Arial"/>
                <w:bCs/>
                <w:sz w:val="20"/>
                <w:szCs w:val="20"/>
              </w:rPr>
              <w:t>- Phase 2 - Under field testing</w:t>
            </w:r>
          </w:p>
          <w:p w14:paraId="046BB659" w14:textId="0C07C1E1" w:rsidR="00DE1D62" w:rsidRPr="00C679FB" w:rsidRDefault="00DE1D62" w:rsidP="00DE1D62">
            <w:pPr>
              <w:rPr>
                <w:rFonts w:ascii="Gill Sans MT" w:eastAsia="Arial" w:hAnsi="Gill Sans MT" w:cs="Arial"/>
                <w:bCs/>
              </w:rPr>
            </w:pPr>
            <w:r w:rsidRPr="00C679FB">
              <w:rPr>
                <w:rFonts w:ascii="Gill Sans MT" w:eastAsia="Gill Sans" w:hAnsi="Gill Sans MT" w:cs="Arial"/>
                <w:bCs/>
                <w:sz w:val="20"/>
                <w:szCs w:val="20"/>
              </w:rPr>
              <w:t>- Phase 3 - Made available for uptake</w:t>
            </w:r>
          </w:p>
          <w:p w14:paraId="57A7EBF6" w14:textId="558E622A" w:rsidR="00DE1D62" w:rsidRPr="00C679FB" w:rsidRDefault="00DE1D62" w:rsidP="00DE1D62">
            <w:pPr>
              <w:rPr>
                <w:rFonts w:ascii="Gill Sans MT" w:eastAsia="Arial" w:hAnsi="Gill Sans MT" w:cs="Arial"/>
                <w:bCs/>
              </w:rPr>
            </w:pPr>
            <w:r w:rsidRPr="00C679FB">
              <w:rPr>
                <w:rFonts w:ascii="Gill Sans MT" w:eastAsia="Gill Sans" w:hAnsi="Gill Sans MT" w:cs="Arial"/>
                <w:bCs/>
                <w:sz w:val="20"/>
                <w:szCs w:val="20"/>
              </w:rPr>
              <w:t>- Phase 4 - Demonstrated uptake by users</w:t>
            </w:r>
          </w:p>
        </w:tc>
        <w:tc>
          <w:tcPr>
            <w:tcW w:w="2500" w:type="pct"/>
          </w:tcPr>
          <w:p w14:paraId="601416A7" w14:textId="77777777" w:rsidR="00F24FFA" w:rsidRPr="00C679FB" w:rsidRDefault="00F24FFA" w:rsidP="00263F48">
            <w:pPr>
              <w:rPr>
                <w:rFonts w:ascii="Gill Sans MT" w:eastAsia="Arial" w:hAnsi="Gill Sans MT" w:cs="Arial"/>
              </w:rPr>
            </w:pPr>
          </w:p>
        </w:tc>
      </w:tr>
      <w:tr w:rsidR="00D6274F" w:rsidRPr="00C679FB" w14:paraId="73E01EA3" w14:textId="77777777" w:rsidTr="00263F48">
        <w:tc>
          <w:tcPr>
            <w:tcW w:w="2500" w:type="pct"/>
            <w:shd w:val="clear" w:color="auto" w:fill="2F5496"/>
          </w:tcPr>
          <w:p w14:paraId="4CDC41B9" w14:textId="289454D1" w:rsidR="00D6274F" w:rsidRPr="00C679FB" w:rsidRDefault="002D786C" w:rsidP="00263F48">
            <w:pPr>
              <w:rPr>
                <w:rFonts w:ascii="Gill Sans MT" w:eastAsia="Arial" w:hAnsi="Gill Sans MT" w:cs="Arial"/>
                <w:color w:val="FFFFFF"/>
              </w:rPr>
            </w:pPr>
            <w:r w:rsidRPr="00C679FB">
              <w:rPr>
                <w:rFonts w:ascii="Gill Sans MT" w:eastAsia="Arial" w:hAnsi="Gill Sans MT" w:cs="Arial"/>
                <w:color w:val="FFFFFF"/>
              </w:rPr>
              <w:t xml:space="preserve">2.2- </w:t>
            </w:r>
            <w:r w:rsidR="00343680" w:rsidRPr="00C679FB">
              <w:rPr>
                <w:rFonts w:ascii="Gill Sans MT" w:eastAsia="Arial" w:hAnsi="Gill Sans MT" w:cs="Arial"/>
                <w:color w:val="FFFFFF"/>
              </w:rPr>
              <w:t>W</w:t>
            </w:r>
            <w:r w:rsidR="00D6274F" w:rsidRPr="00C679FB">
              <w:rPr>
                <w:rFonts w:ascii="Gill Sans MT" w:eastAsia="Arial" w:hAnsi="Gill Sans MT" w:cs="Arial"/>
                <w:color w:val="FFFFFF"/>
              </w:rPr>
              <w:t xml:space="preserve">hich stage </w:t>
            </w:r>
            <w:r w:rsidR="00343680" w:rsidRPr="00C679FB">
              <w:rPr>
                <w:rFonts w:ascii="Gill Sans MT" w:eastAsia="Arial" w:hAnsi="Gill Sans MT" w:cs="Arial"/>
                <w:color w:val="FFFFFF"/>
              </w:rPr>
              <w:t xml:space="preserve">will be </w:t>
            </w:r>
            <w:r w:rsidR="001A01D9" w:rsidRPr="00C679FB">
              <w:rPr>
                <w:rFonts w:ascii="Gill Sans MT" w:eastAsia="Arial" w:hAnsi="Gill Sans MT" w:cs="Arial"/>
                <w:color w:val="FFFFFF"/>
              </w:rPr>
              <w:t>appropriate</w:t>
            </w:r>
            <w:r w:rsidR="00CE1071" w:rsidRPr="00C679FB">
              <w:rPr>
                <w:rFonts w:ascii="Gill Sans MT" w:eastAsia="Arial" w:hAnsi="Gill Sans MT" w:cs="Arial"/>
                <w:color w:val="FFFFFF"/>
              </w:rPr>
              <w:t xml:space="preserve"> to exit the </w:t>
            </w:r>
            <w:r w:rsidR="002447B2" w:rsidRPr="00C679FB">
              <w:rPr>
                <w:rFonts w:ascii="Gill Sans MT" w:eastAsia="Arial" w:hAnsi="Gill Sans MT" w:cs="Arial"/>
                <w:color w:val="FFFFFF"/>
              </w:rPr>
              <w:t xml:space="preserve">Service from SERVIR </w:t>
            </w:r>
            <w:r w:rsidR="004C5875" w:rsidRPr="00C679FB">
              <w:rPr>
                <w:rFonts w:ascii="Gill Sans MT" w:eastAsia="Arial" w:hAnsi="Gill Sans MT" w:cs="Arial"/>
                <w:color w:val="FFFFFF"/>
              </w:rPr>
              <w:t xml:space="preserve">WA </w:t>
            </w:r>
            <w:r w:rsidR="001A01D9" w:rsidRPr="00C679FB">
              <w:rPr>
                <w:rFonts w:ascii="Gill Sans MT" w:eastAsia="Arial" w:hAnsi="Gill Sans MT" w:cs="Arial"/>
                <w:color w:val="FFFFFF"/>
              </w:rPr>
              <w:t>portfolio</w:t>
            </w:r>
            <w:r w:rsidR="003616C4" w:rsidRPr="00C679FB">
              <w:rPr>
                <w:rFonts w:ascii="Gill Sans MT" w:eastAsia="Arial" w:hAnsi="Gill Sans MT" w:cs="Arial"/>
                <w:color w:val="FFFFFF"/>
              </w:rPr>
              <w:t>?</w:t>
            </w:r>
            <w:r w:rsidR="00D6274F" w:rsidRPr="00C679FB">
              <w:rPr>
                <w:rFonts w:ascii="Gill Sans MT" w:eastAsia="Arial" w:hAnsi="Gill Sans MT" w:cs="Arial"/>
                <w:color w:val="FFFFFF"/>
              </w:rPr>
              <w:t xml:space="preserve"> </w:t>
            </w:r>
          </w:p>
        </w:tc>
        <w:tc>
          <w:tcPr>
            <w:tcW w:w="2500" w:type="pct"/>
            <w:shd w:val="clear" w:color="auto" w:fill="2F5496"/>
          </w:tcPr>
          <w:p w14:paraId="38D238F7" w14:textId="77777777" w:rsidR="00D6274F" w:rsidRPr="00C679FB" w:rsidRDefault="00D6274F" w:rsidP="00263F48">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D6274F" w:rsidRPr="00C679FB" w14:paraId="5186797B" w14:textId="77777777" w:rsidTr="00263F48">
        <w:tc>
          <w:tcPr>
            <w:tcW w:w="2500" w:type="pct"/>
          </w:tcPr>
          <w:p w14:paraId="2BC874C7" w14:textId="77777777" w:rsidR="002818ED" w:rsidRPr="00C679FB" w:rsidRDefault="002818ED" w:rsidP="002818ED">
            <w:pPr>
              <w:rPr>
                <w:rFonts w:ascii="Gill Sans MT" w:eastAsia="Gill Sans" w:hAnsi="Gill Sans MT" w:cs="Arial"/>
                <w:bCs/>
                <w:sz w:val="20"/>
                <w:szCs w:val="20"/>
              </w:rPr>
            </w:pPr>
            <w:r w:rsidRPr="00C679FB">
              <w:rPr>
                <w:rFonts w:ascii="Gill Sans MT" w:eastAsia="Gill Sans" w:hAnsi="Gill Sans MT" w:cs="Arial"/>
                <w:bCs/>
                <w:sz w:val="20"/>
                <w:szCs w:val="20"/>
              </w:rPr>
              <w:t>- Phase1- Under research</w:t>
            </w:r>
          </w:p>
          <w:p w14:paraId="4434AE7D" w14:textId="77777777" w:rsidR="002818ED" w:rsidRPr="00C679FB" w:rsidRDefault="002818ED" w:rsidP="002818ED">
            <w:pPr>
              <w:rPr>
                <w:rFonts w:ascii="Gill Sans MT" w:eastAsia="Arial" w:hAnsi="Gill Sans MT" w:cs="Arial"/>
                <w:bCs/>
              </w:rPr>
            </w:pPr>
            <w:r w:rsidRPr="00C679FB">
              <w:rPr>
                <w:rFonts w:ascii="Gill Sans MT" w:eastAsia="Gill Sans" w:hAnsi="Gill Sans MT" w:cs="Arial"/>
                <w:bCs/>
                <w:sz w:val="20"/>
                <w:szCs w:val="20"/>
              </w:rPr>
              <w:lastRenderedPageBreak/>
              <w:t>- Phase 2 - Under field testing</w:t>
            </w:r>
          </w:p>
          <w:p w14:paraId="3416D417" w14:textId="77777777" w:rsidR="002818ED" w:rsidRPr="00C679FB" w:rsidRDefault="002818ED" w:rsidP="002818ED">
            <w:pPr>
              <w:rPr>
                <w:rFonts w:ascii="Gill Sans MT" w:eastAsia="Arial" w:hAnsi="Gill Sans MT" w:cs="Arial"/>
                <w:bCs/>
              </w:rPr>
            </w:pPr>
            <w:r w:rsidRPr="00C679FB">
              <w:rPr>
                <w:rFonts w:ascii="Gill Sans MT" w:eastAsia="Gill Sans" w:hAnsi="Gill Sans MT" w:cs="Arial"/>
                <w:bCs/>
                <w:sz w:val="20"/>
                <w:szCs w:val="20"/>
              </w:rPr>
              <w:t>- Phase 3 - Made available for uptake</w:t>
            </w:r>
          </w:p>
          <w:p w14:paraId="78045B48" w14:textId="6AD358A9" w:rsidR="00D6274F" w:rsidRPr="00C679FB" w:rsidRDefault="002818ED" w:rsidP="002818ED">
            <w:pPr>
              <w:rPr>
                <w:rFonts w:ascii="Gill Sans MT" w:eastAsia="Arial" w:hAnsi="Gill Sans MT" w:cs="Arial"/>
                <w:bCs/>
              </w:rPr>
            </w:pPr>
            <w:r w:rsidRPr="00C679FB">
              <w:rPr>
                <w:rFonts w:ascii="Gill Sans MT" w:eastAsia="Gill Sans" w:hAnsi="Gill Sans MT" w:cs="Arial"/>
                <w:bCs/>
                <w:sz w:val="20"/>
                <w:szCs w:val="20"/>
              </w:rPr>
              <w:t>- Phase 4 - Demonstrated uptake by users</w:t>
            </w:r>
          </w:p>
        </w:tc>
        <w:tc>
          <w:tcPr>
            <w:tcW w:w="2500" w:type="pct"/>
          </w:tcPr>
          <w:p w14:paraId="5A2ED3F6" w14:textId="77777777" w:rsidR="00D6274F" w:rsidRPr="00C679FB" w:rsidRDefault="00D6274F" w:rsidP="00263F48">
            <w:pPr>
              <w:rPr>
                <w:rFonts w:ascii="Gill Sans MT" w:eastAsia="Arial" w:hAnsi="Gill Sans MT" w:cs="Arial"/>
              </w:rPr>
            </w:pPr>
          </w:p>
        </w:tc>
      </w:tr>
    </w:tbl>
    <w:p w14:paraId="779ADA2A" w14:textId="77777777" w:rsidR="0012470D" w:rsidRPr="00C679FB" w:rsidRDefault="0012470D">
      <w:pPr>
        <w:rPr>
          <w:rFonts w:ascii="Gill Sans MT" w:eastAsia="Arial" w:hAnsi="Gill Sans MT" w:cs="Arial"/>
        </w:rPr>
      </w:pPr>
    </w:p>
    <w:p w14:paraId="3BCE9513" w14:textId="6588C4DB" w:rsidR="00131ABF" w:rsidRPr="00C679FB" w:rsidRDefault="004A01C8">
      <w:pPr>
        <w:rPr>
          <w:rFonts w:ascii="Gill Sans MT" w:eastAsia="Arial" w:hAnsi="Gill Sans MT" w:cs="Arial"/>
          <w:b/>
          <w:bCs/>
        </w:rPr>
      </w:pPr>
      <w:r w:rsidRPr="00C679FB">
        <w:rPr>
          <w:rFonts w:ascii="Gill Sans MT" w:eastAsia="Arial" w:hAnsi="Gill Sans MT" w:cs="Arial"/>
          <w:b/>
          <w:bCs/>
        </w:rPr>
        <w:t>III</w:t>
      </w:r>
      <w:r w:rsidR="00A03AEB" w:rsidRPr="00C679FB">
        <w:rPr>
          <w:rFonts w:ascii="Gill Sans MT" w:eastAsia="Arial" w:hAnsi="Gill Sans MT" w:cs="Arial"/>
          <w:b/>
          <w:bCs/>
        </w:rPr>
        <w:t>)</w:t>
      </w:r>
      <w:r w:rsidRPr="00C679FB">
        <w:rPr>
          <w:rFonts w:ascii="Gill Sans MT" w:eastAsia="Arial" w:hAnsi="Gill Sans MT" w:cs="Arial"/>
          <w:b/>
          <w:bCs/>
        </w:rPr>
        <w:t xml:space="preserve"> </w:t>
      </w:r>
      <w:r w:rsidR="00310690" w:rsidRPr="00C679FB">
        <w:rPr>
          <w:rFonts w:ascii="Gill Sans MT" w:eastAsia="Arial" w:hAnsi="Gill Sans MT" w:cs="Arial"/>
          <w:b/>
          <w:bCs/>
        </w:rPr>
        <w:t>Service uptake</w:t>
      </w:r>
      <w:r w:rsidR="0055588E" w:rsidRPr="00C679FB">
        <w:rPr>
          <w:rFonts w:ascii="Gill Sans MT" w:eastAsia="Arial" w:hAnsi="Gill Sans MT" w:cs="Arial"/>
          <w:b/>
          <w:bCs/>
        </w:rPr>
        <w:t xml:space="preserve"> / impact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865"/>
        <w:gridCol w:w="5485"/>
      </w:tblGrid>
      <w:tr w:rsidR="00BF5D9E" w:rsidRPr="00C679FB" w14:paraId="5A33D3D7" w14:textId="77777777" w:rsidTr="00D456DD">
        <w:tc>
          <w:tcPr>
            <w:tcW w:w="2067" w:type="pct"/>
            <w:shd w:val="clear" w:color="auto" w:fill="2F5496"/>
          </w:tcPr>
          <w:p w14:paraId="3DFAE97B" w14:textId="3D8DEB4B" w:rsidR="00BF5D9E" w:rsidRPr="00C679FB" w:rsidRDefault="004A01C8" w:rsidP="00263F48">
            <w:pPr>
              <w:rPr>
                <w:rFonts w:ascii="Gill Sans MT" w:eastAsia="Arial" w:hAnsi="Gill Sans MT" w:cs="Arial"/>
                <w:color w:val="FFFFFF"/>
              </w:rPr>
            </w:pPr>
            <w:r w:rsidRPr="00C679FB">
              <w:rPr>
                <w:rFonts w:ascii="Gill Sans MT" w:eastAsia="Arial" w:hAnsi="Gill Sans MT" w:cs="Arial"/>
                <w:color w:val="FFFFFF"/>
              </w:rPr>
              <w:t>3</w:t>
            </w:r>
            <w:r w:rsidR="00BF5D9E" w:rsidRPr="00C679FB">
              <w:rPr>
                <w:rFonts w:ascii="Gill Sans MT" w:eastAsia="Arial" w:hAnsi="Gill Sans MT" w:cs="Arial"/>
                <w:color w:val="FFFFFF"/>
              </w:rPr>
              <w:t xml:space="preserve">.1- </w:t>
            </w:r>
            <w:r w:rsidR="00CC7B67" w:rsidRPr="00C679FB">
              <w:rPr>
                <w:rFonts w:ascii="Gill Sans MT" w:eastAsia="Arial" w:hAnsi="Gill Sans MT" w:cs="Arial"/>
                <w:color w:val="FFFFFF"/>
              </w:rPr>
              <w:t>I</w:t>
            </w:r>
            <w:r w:rsidRPr="00C679FB">
              <w:rPr>
                <w:rFonts w:ascii="Gill Sans MT" w:eastAsia="Arial" w:hAnsi="Gill Sans MT" w:cs="Arial"/>
                <w:color w:val="FFFFFF"/>
              </w:rPr>
              <w:t xml:space="preserve">s </w:t>
            </w:r>
            <w:r w:rsidR="009B5FE9" w:rsidRPr="00C679FB">
              <w:rPr>
                <w:rFonts w:ascii="Gill Sans MT" w:eastAsia="Arial" w:hAnsi="Gill Sans MT" w:cs="Arial"/>
                <w:color w:val="FFFFFF"/>
              </w:rPr>
              <w:t xml:space="preserve">the </w:t>
            </w:r>
            <w:r w:rsidRPr="00C679FB">
              <w:rPr>
                <w:rFonts w:ascii="Gill Sans MT" w:eastAsia="Arial" w:hAnsi="Gill Sans MT" w:cs="Arial"/>
                <w:color w:val="FFFFFF"/>
              </w:rPr>
              <w:t>Service being used?</w:t>
            </w:r>
          </w:p>
        </w:tc>
        <w:tc>
          <w:tcPr>
            <w:tcW w:w="2933" w:type="pct"/>
            <w:shd w:val="clear" w:color="auto" w:fill="2F5496"/>
          </w:tcPr>
          <w:p w14:paraId="5DDBF431" w14:textId="77777777" w:rsidR="00BF5D9E" w:rsidRPr="00C679FB" w:rsidRDefault="00BF5D9E" w:rsidP="00263F48">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BF5D9E" w:rsidRPr="00C679FB" w14:paraId="3CBA218E" w14:textId="77777777" w:rsidTr="00D456DD">
        <w:tc>
          <w:tcPr>
            <w:tcW w:w="2067" w:type="pct"/>
          </w:tcPr>
          <w:p w14:paraId="670684BB" w14:textId="6AC47278" w:rsidR="00FE0452" w:rsidRPr="00C679FB" w:rsidRDefault="0093053F" w:rsidP="00263F48">
            <w:pPr>
              <w:rPr>
                <w:rFonts w:ascii="Gill Sans MT" w:eastAsia="Arial" w:hAnsi="Gill Sans MT" w:cs="Arial"/>
              </w:rPr>
            </w:pPr>
            <w:r w:rsidRPr="00C679FB">
              <w:rPr>
                <w:rFonts w:ascii="Gill Sans MT" w:eastAsia="Gill Sans" w:hAnsi="Gill Sans MT" w:cs="Arial"/>
                <w:bCs/>
                <w:sz w:val="20"/>
                <w:szCs w:val="20"/>
              </w:rPr>
              <w:t>Yes /</w:t>
            </w:r>
            <w:r w:rsidR="00CC7B67" w:rsidRPr="00C679FB">
              <w:rPr>
                <w:rFonts w:ascii="Gill Sans MT" w:eastAsia="Gill Sans" w:hAnsi="Gill Sans MT" w:cs="Arial"/>
                <w:bCs/>
                <w:sz w:val="20"/>
                <w:szCs w:val="20"/>
              </w:rPr>
              <w:t xml:space="preserve"> No</w:t>
            </w:r>
            <w:r w:rsidRPr="00C679FB">
              <w:rPr>
                <w:rFonts w:ascii="Gill Sans MT" w:eastAsia="Gill Sans" w:hAnsi="Gill Sans MT" w:cs="Arial"/>
                <w:bCs/>
                <w:sz w:val="20"/>
                <w:szCs w:val="20"/>
              </w:rPr>
              <w:t xml:space="preserve"> </w:t>
            </w:r>
            <w:r w:rsidRPr="00C679FB">
              <w:rPr>
                <w:rFonts w:ascii="Gill Sans MT" w:eastAsia="Arial" w:hAnsi="Gill Sans MT" w:cs="Arial"/>
                <w:sz w:val="20"/>
                <w:szCs w:val="20"/>
              </w:rPr>
              <w:t>(please select 1)</w:t>
            </w:r>
            <w:r w:rsidRPr="00C679FB">
              <w:rPr>
                <w:rFonts w:ascii="Gill Sans MT" w:eastAsia="Arial" w:hAnsi="Gill Sans MT" w:cs="Arial"/>
              </w:rPr>
              <w:t xml:space="preserve">  </w:t>
            </w:r>
          </w:p>
        </w:tc>
        <w:tc>
          <w:tcPr>
            <w:tcW w:w="2933" w:type="pct"/>
          </w:tcPr>
          <w:p w14:paraId="001EE815" w14:textId="77777777" w:rsidR="00BF5D9E" w:rsidRPr="00C679FB" w:rsidRDefault="00BF5D9E" w:rsidP="00263F48">
            <w:pPr>
              <w:rPr>
                <w:rFonts w:ascii="Gill Sans MT" w:eastAsia="Arial" w:hAnsi="Gill Sans MT" w:cs="Arial"/>
              </w:rPr>
            </w:pPr>
          </w:p>
        </w:tc>
      </w:tr>
      <w:tr w:rsidR="00BF5D9E" w:rsidRPr="00C679FB" w14:paraId="12DFC184" w14:textId="77777777" w:rsidTr="00D456DD">
        <w:tc>
          <w:tcPr>
            <w:tcW w:w="2067" w:type="pct"/>
            <w:shd w:val="clear" w:color="auto" w:fill="2F5496"/>
          </w:tcPr>
          <w:p w14:paraId="4BA619B5" w14:textId="26B66839" w:rsidR="00BF5D9E" w:rsidRPr="00C679FB" w:rsidRDefault="009B5FE9" w:rsidP="00263F48">
            <w:pPr>
              <w:rPr>
                <w:rFonts w:ascii="Gill Sans MT" w:eastAsia="Arial" w:hAnsi="Gill Sans MT" w:cs="Arial"/>
                <w:color w:val="FFFFFF"/>
              </w:rPr>
            </w:pPr>
            <w:r w:rsidRPr="00C679FB">
              <w:rPr>
                <w:rFonts w:ascii="Gill Sans MT" w:eastAsia="Arial" w:hAnsi="Gill Sans MT" w:cs="Arial"/>
                <w:color w:val="FFFFFF"/>
              </w:rPr>
              <w:t xml:space="preserve">3.1- </w:t>
            </w:r>
            <w:r w:rsidR="00CC57D3" w:rsidRPr="00C679FB">
              <w:rPr>
                <w:rFonts w:ascii="Gill Sans MT" w:eastAsia="Arial" w:hAnsi="Gill Sans MT" w:cs="Arial"/>
                <w:color w:val="FFFFFF"/>
              </w:rPr>
              <w:t xml:space="preserve">If </w:t>
            </w:r>
            <w:r w:rsidR="00951565" w:rsidRPr="00C679FB">
              <w:rPr>
                <w:rFonts w:ascii="Gill Sans MT" w:eastAsia="Arial" w:hAnsi="Gill Sans MT" w:cs="Arial"/>
                <w:color w:val="FFFFFF"/>
              </w:rPr>
              <w:t>yes</w:t>
            </w:r>
            <w:r w:rsidR="00F3301E" w:rsidRPr="00C679FB">
              <w:rPr>
                <w:rFonts w:ascii="Gill Sans MT" w:eastAsia="Arial" w:hAnsi="Gill Sans MT" w:cs="Arial"/>
                <w:color w:val="FFFFFF"/>
              </w:rPr>
              <w:t>:</w:t>
            </w:r>
            <w:r w:rsidR="00BF5D9E" w:rsidRPr="00C679FB">
              <w:rPr>
                <w:rFonts w:ascii="Gill Sans MT" w:eastAsia="Arial" w:hAnsi="Gill Sans MT" w:cs="Arial"/>
                <w:color w:val="FFFFFF"/>
              </w:rPr>
              <w:t xml:space="preserve"> </w:t>
            </w:r>
          </w:p>
        </w:tc>
        <w:tc>
          <w:tcPr>
            <w:tcW w:w="2933" w:type="pct"/>
            <w:shd w:val="clear" w:color="auto" w:fill="2F5496"/>
          </w:tcPr>
          <w:p w14:paraId="3E3503CE" w14:textId="517FE0FE" w:rsidR="00BF5D9E" w:rsidRPr="00C679FB" w:rsidRDefault="0057797F" w:rsidP="00263F48">
            <w:pPr>
              <w:jc w:val="center"/>
              <w:rPr>
                <w:rFonts w:ascii="Gill Sans MT" w:eastAsia="Arial" w:hAnsi="Gill Sans MT" w:cs="Arial"/>
                <w:color w:val="FFFFFF"/>
              </w:rPr>
            </w:pPr>
            <w:r w:rsidRPr="00C679FB">
              <w:rPr>
                <w:rFonts w:ascii="Gill Sans MT" w:eastAsia="Arial" w:hAnsi="Gill Sans MT" w:cs="Arial"/>
                <w:color w:val="FFFFFF"/>
              </w:rPr>
              <w:t>Explain</w:t>
            </w:r>
          </w:p>
        </w:tc>
      </w:tr>
      <w:tr w:rsidR="00BF5D9E" w:rsidRPr="00C679FB" w14:paraId="3EFA02F3" w14:textId="77777777" w:rsidTr="00D456DD">
        <w:tc>
          <w:tcPr>
            <w:tcW w:w="2067" w:type="pct"/>
          </w:tcPr>
          <w:p w14:paraId="34FC7532" w14:textId="777303F6" w:rsidR="00FE0452" w:rsidRPr="00C679FB" w:rsidRDefault="00BF5D9E" w:rsidP="00263F48">
            <w:pPr>
              <w:rPr>
                <w:rFonts w:ascii="Gill Sans MT" w:eastAsia="Arial" w:hAnsi="Gill Sans MT" w:cs="Arial"/>
              </w:rPr>
            </w:pPr>
            <w:r w:rsidRPr="00C679FB">
              <w:rPr>
                <w:rFonts w:ascii="Gill Sans MT" w:eastAsia="Gill Sans" w:hAnsi="Gill Sans MT" w:cs="Arial"/>
                <w:bCs/>
                <w:sz w:val="20"/>
                <w:szCs w:val="20"/>
              </w:rPr>
              <w:t xml:space="preserve">- </w:t>
            </w:r>
            <w:r w:rsidR="004F7303" w:rsidRPr="00C679FB">
              <w:rPr>
                <w:rFonts w:ascii="Gill Sans MT" w:eastAsia="Gill Sans" w:hAnsi="Gill Sans MT" w:cs="Arial"/>
                <w:bCs/>
                <w:sz w:val="20"/>
                <w:szCs w:val="20"/>
              </w:rPr>
              <w:t>W</w:t>
            </w:r>
            <w:r w:rsidR="007302F2" w:rsidRPr="00C679FB">
              <w:rPr>
                <w:rFonts w:ascii="Gill Sans MT" w:eastAsia="Arial" w:hAnsi="Gill Sans MT" w:cs="Arial"/>
              </w:rPr>
              <w:t>ho are the users?</w:t>
            </w:r>
          </w:p>
        </w:tc>
        <w:tc>
          <w:tcPr>
            <w:tcW w:w="2933" w:type="pct"/>
          </w:tcPr>
          <w:p w14:paraId="5428DED9" w14:textId="77777777" w:rsidR="00BF5D9E" w:rsidRPr="00C679FB" w:rsidRDefault="00BF5D9E" w:rsidP="00263F48">
            <w:pPr>
              <w:rPr>
                <w:rFonts w:ascii="Gill Sans MT" w:eastAsia="Arial" w:hAnsi="Gill Sans MT" w:cs="Arial"/>
              </w:rPr>
            </w:pPr>
          </w:p>
        </w:tc>
      </w:tr>
      <w:tr w:rsidR="00F3301E" w:rsidRPr="00C679FB" w14:paraId="71E2F2A5" w14:textId="77777777" w:rsidTr="00D456DD">
        <w:tc>
          <w:tcPr>
            <w:tcW w:w="2067" w:type="pct"/>
          </w:tcPr>
          <w:p w14:paraId="4F9FE4C5" w14:textId="66999A71" w:rsidR="00FE0452" w:rsidRPr="00C679FB" w:rsidRDefault="0094439F" w:rsidP="0094439F">
            <w:pPr>
              <w:rPr>
                <w:rFonts w:ascii="Gill Sans MT" w:eastAsia="Arial" w:hAnsi="Gill Sans MT" w:cs="Arial"/>
              </w:rPr>
            </w:pPr>
            <w:r w:rsidRPr="00C679FB">
              <w:rPr>
                <w:rFonts w:ascii="Gill Sans MT" w:eastAsia="Gill Sans" w:hAnsi="Gill Sans MT" w:cs="Arial"/>
                <w:bCs/>
                <w:sz w:val="20"/>
                <w:szCs w:val="20"/>
              </w:rPr>
              <w:t xml:space="preserve">- </w:t>
            </w:r>
            <w:r w:rsidR="004F7303" w:rsidRPr="00C679FB">
              <w:rPr>
                <w:rFonts w:ascii="Gill Sans MT" w:eastAsia="Gill Sans" w:hAnsi="Gill Sans MT" w:cs="Arial"/>
                <w:bCs/>
                <w:sz w:val="20"/>
                <w:szCs w:val="20"/>
              </w:rPr>
              <w:t>W</w:t>
            </w:r>
            <w:r w:rsidRPr="00C679FB">
              <w:rPr>
                <w:rFonts w:ascii="Gill Sans MT" w:eastAsia="Arial" w:hAnsi="Gill Sans MT" w:cs="Arial"/>
              </w:rPr>
              <w:t xml:space="preserve">hat are the results </w:t>
            </w:r>
            <w:r w:rsidR="003A7569" w:rsidRPr="00C679FB">
              <w:rPr>
                <w:rFonts w:ascii="Gill Sans MT" w:eastAsia="Arial" w:hAnsi="Gill Sans MT" w:cs="Arial"/>
              </w:rPr>
              <w:t>achieved</w:t>
            </w:r>
            <w:r w:rsidR="0029243A" w:rsidRPr="00C679FB">
              <w:rPr>
                <w:rFonts w:ascii="Gill Sans MT" w:eastAsia="Arial" w:hAnsi="Gill Sans MT" w:cs="Arial"/>
              </w:rPr>
              <w:t xml:space="preserve"> </w:t>
            </w:r>
            <w:r w:rsidR="00D7561C" w:rsidRPr="00C679FB">
              <w:rPr>
                <w:rFonts w:ascii="Gill Sans MT" w:eastAsia="Arial" w:hAnsi="Gill Sans MT" w:cs="Arial"/>
              </w:rPr>
              <w:t xml:space="preserve">(capacity building, </w:t>
            </w:r>
            <w:r w:rsidR="006D2E2E" w:rsidRPr="00C679FB">
              <w:rPr>
                <w:rFonts w:ascii="Gill Sans MT" w:eastAsia="Arial" w:hAnsi="Gill Sans MT" w:cs="Arial"/>
              </w:rPr>
              <w:t>decision</w:t>
            </w:r>
            <w:r w:rsidR="004F7303" w:rsidRPr="00C679FB">
              <w:rPr>
                <w:rFonts w:ascii="Gill Sans MT" w:eastAsia="Arial" w:hAnsi="Gill Sans MT" w:cs="Arial"/>
              </w:rPr>
              <w:t>s</w:t>
            </w:r>
            <w:r w:rsidR="006D2E2E" w:rsidRPr="00C679FB">
              <w:rPr>
                <w:rFonts w:ascii="Gill Sans MT" w:eastAsia="Arial" w:hAnsi="Gill Sans MT" w:cs="Arial"/>
              </w:rPr>
              <w:t xml:space="preserve"> made, </w:t>
            </w:r>
            <w:r w:rsidR="00FD3B83" w:rsidRPr="00C679FB">
              <w:rPr>
                <w:rFonts w:ascii="Gill Sans MT" w:eastAsia="Arial" w:hAnsi="Gill Sans MT" w:cs="Arial"/>
              </w:rPr>
              <w:t>etc.</w:t>
            </w:r>
            <w:r w:rsidR="00CF0290" w:rsidRPr="00C679FB">
              <w:rPr>
                <w:rFonts w:ascii="Gill Sans MT" w:eastAsia="Arial" w:hAnsi="Gill Sans MT" w:cs="Arial"/>
              </w:rPr>
              <w:t>)</w:t>
            </w:r>
          </w:p>
        </w:tc>
        <w:tc>
          <w:tcPr>
            <w:tcW w:w="2933" w:type="pct"/>
          </w:tcPr>
          <w:p w14:paraId="44184384" w14:textId="77777777" w:rsidR="00F3301E" w:rsidRPr="00C679FB" w:rsidRDefault="00F3301E" w:rsidP="00263F48">
            <w:pPr>
              <w:rPr>
                <w:rFonts w:ascii="Gill Sans MT" w:eastAsia="Arial" w:hAnsi="Gill Sans MT" w:cs="Arial"/>
              </w:rPr>
            </w:pPr>
          </w:p>
        </w:tc>
      </w:tr>
      <w:tr w:rsidR="00F619CC" w:rsidRPr="00C679FB" w14:paraId="3A02871B" w14:textId="77777777" w:rsidTr="00D456DD">
        <w:tc>
          <w:tcPr>
            <w:tcW w:w="2067" w:type="pct"/>
            <w:shd w:val="clear" w:color="auto" w:fill="2F5496" w:themeFill="accent1" w:themeFillShade="BF"/>
          </w:tcPr>
          <w:p w14:paraId="534AF9C2" w14:textId="126E3F4E" w:rsidR="00F619CC" w:rsidRPr="00D456DD" w:rsidRDefault="00236988" w:rsidP="00F619CC">
            <w:pPr>
              <w:rPr>
                <w:rFonts w:ascii="Gill Sans MT" w:eastAsia="Arial" w:hAnsi="Gill Sans MT" w:cs="Arial"/>
                <w:color w:val="FFFFFF" w:themeColor="background1"/>
              </w:rPr>
            </w:pPr>
            <w:r w:rsidRPr="00C679FB">
              <w:rPr>
                <w:rFonts w:ascii="Gill Sans MT" w:eastAsia="Arial" w:hAnsi="Gill Sans MT" w:cs="Arial"/>
                <w:color w:val="FFFFFF" w:themeColor="background1"/>
              </w:rPr>
              <w:t>3.2</w:t>
            </w:r>
            <w:r w:rsidR="00F619CC" w:rsidRPr="00C679FB">
              <w:rPr>
                <w:rFonts w:ascii="Gill Sans MT" w:eastAsia="Arial" w:hAnsi="Gill Sans MT" w:cs="Arial"/>
                <w:color w:val="FFFFFF" w:themeColor="background1"/>
              </w:rPr>
              <w:t>- What went well last year (FY24)?</w:t>
            </w:r>
          </w:p>
        </w:tc>
        <w:tc>
          <w:tcPr>
            <w:tcW w:w="2933" w:type="pct"/>
            <w:shd w:val="clear" w:color="auto" w:fill="2F5496" w:themeFill="accent1" w:themeFillShade="BF"/>
          </w:tcPr>
          <w:p w14:paraId="7E5C67AE" w14:textId="40E10A08" w:rsidR="00F619CC" w:rsidRPr="00C679FB" w:rsidRDefault="00F619CC" w:rsidP="00047BE0">
            <w:pPr>
              <w:jc w:val="center"/>
              <w:rPr>
                <w:rFonts w:ascii="Gill Sans MT" w:eastAsia="Arial" w:hAnsi="Gill Sans MT" w:cs="Arial"/>
                <w:color w:val="FFFFFF" w:themeColor="background1"/>
              </w:rPr>
            </w:pPr>
            <w:r w:rsidRPr="00C679FB">
              <w:rPr>
                <w:rFonts w:ascii="Gill Sans MT" w:eastAsia="Arial" w:hAnsi="Gill Sans MT" w:cs="Arial"/>
                <w:color w:val="FFFFFF" w:themeColor="background1"/>
              </w:rPr>
              <w:t>Explain why?</w:t>
            </w:r>
          </w:p>
        </w:tc>
      </w:tr>
      <w:tr w:rsidR="00F619CC" w:rsidRPr="00C679FB" w14:paraId="7F95401E" w14:textId="77777777" w:rsidTr="00D456DD">
        <w:tc>
          <w:tcPr>
            <w:tcW w:w="2067" w:type="pct"/>
          </w:tcPr>
          <w:p w14:paraId="2059695F" w14:textId="77777777" w:rsidR="00F619CC" w:rsidRDefault="00F619CC" w:rsidP="00F619CC">
            <w:pPr>
              <w:rPr>
                <w:rFonts w:ascii="Gill Sans MT" w:eastAsia="Gill Sans" w:hAnsi="Gill Sans MT" w:cs="Arial"/>
                <w:bCs/>
                <w:sz w:val="20"/>
                <w:szCs w:val="20"/>
              </w:rPr>
            </w:pPr>
          </w:p>
          <w:p w14:paraId="20E382DA" w14:textId="77777777" w:rsidR="00047BE0" w:rsidRPr="00C679FB" w:rsidRDefault="00047BE0" w:rsidP="00F619CC">
            <w:pPr>
              <w:rPr>
                <w:rFonts w:ascii="Gill Sans MT" w:eastAsia="Gill Sans" w:hAnsi="Gill Sans MT" w:cs="Arial"/>
                <w:bCs/>
                <w:sz w:val="20"/>
                <w:szCs w:val="20"/>
              </w:rPr>
            </w:pPr>
          </w:p>
        </w:tc>
        <w:tc>
          <w:tcPr>
            <w:tcW w:w="2933" w:type="pct"/>
          </w:tcPr>
          <w:p w14:paraId="531FA1F6" w14:textId="77777777" w:rsidR="00F619CC" w:rsidRPr="00C679FB" w:rsidRDefault="00F619CC" w:rsidP="00047BE0">
            <w:pPr>
              <w:jc w:val="center"/>
              <w:rPr>
                <w:rFonts w:ascii="Gill Sans MT" w:eastAsia="Arial" w:hAnsi="Gill Sans MT" w:cs="Arial"/>
              </w:rPr>
            </w:pPr>
          </w:p>
        </w:tc>
      </w:tr>
      <w:tr w:rsidR="007C4B1F" w:rsidRPr="00C679FB" w14:paraId="03416706" w14:textId="77777777" w:rsidTr="00D456DD">
        <w:tc>
          <w:tcPr>
            <w:tcW w:w="2067" w:type="pct"/>
            <w:shd w:val="clear" w:color="auto" w:fill="2F5496" w:themeFill="accent1" w:themeFillShade="BF"/>
          </w:tcPr>
          <w:p w14:paraId="49161BAA" w14:textId="0C2ECC89" w:rsidR="007C4B1F" w:rsidRPr="00C679FB" w:rsidRDefault="00236988" w:rsidP="007C4B1F">
            <w:pPr>
              <w:rPr>
                <w:rFonts w:ascii="Gill Sans MT" w:eastAsia="Gill Sans" w:hAnsi="Gill Sans MT" w:cs="Arial"/>
                <w:bCs/>
                <w:sz w:val="20"/>
                <w:szCs w:val="20"/>
              </w:rPr>
            </w:pPr>
            <w:r w:rsidRPr="00C679FB">
              <w:rPr>
                <w:rFonts w:ascii="Gill Sans MT" w:eastAsia="Arial" w:hAnsi="Gill Sans MT" w:cs="Arial"/>
                <w:color w:val="FFFFFF"/>
              </w:rPr>
              <w:t>3.3</w:t>
            </w:r>
            <w:r w:rsidR="007C4B1F" w:rsidRPr="00C679FB">
              <w:rPr>
                <w:rFonts w:ascii="Gill Sans MT" w:eastAsia="Arial" w:hAnsi="Gill Sans MT" w:cs="Arial"/>
                <w:color w:val="FFFFFF"/>
              </w:rPr>
              <w:t>- What needs improvement?</w:t>
            </w:r>
          </w:p>
        </w:tc>
        <w:tc>
          <w:tcPr>
            <w:tcW w:w="2933" w:type="pct"/>
            <w:shd w:val="clear" w:color="auto" w:fill="2F5496" w:themeFill="accent1" w:themeFillShade="BF"/>
          </w:tcPr>
          <w:p w14:paraId="70302D29" w14:textId="05D39D5F" w:rsidR="007C4B1F" w:rsidRPr="00C679FB" w:rsidRDefault="007C4B1F" w:rsidP="00047BE0">
            <w:pPr>
              <w:jc w:val="center"/>
              <w:rPr>
                <w:rFonts w:ascii="Gill Sans MT" w:eastAsia="Arial" w:hAnsi="Gill Sans MT" w:cs="Arial"/>
              </w:rPr>
            </w:pPr>
            <w:r w:rsidRPr="00C679FB">
              <w:rPr>
                <w:rFonts w:ascii="Gill Sans MT" w:eastAsia="Arial" w:hAnsi="Gill Sans MT" w:cs="Arial"/>
                <w:color w:val="FFFFFF"/>
              </w:rPr>
              <w:t>Explain why?</w:t>
            </w:r>
          </w:p>
        </w:tc>
      </w:tr>
      <w:tr w:rsidR="007C4B1F" w:rsidRPr="00C679FB" w14:paraId="4AA62145" w14:textId="77777777" w:rsidTr="00D456DD">
        <w:tc>
          <w:tcPr>
            <w:tcW w:w="2067" w:type="pct"/>
          </w:tcPr>
          <w:p w14:paraId="11AAA374" w14:textId="77777777" w:rsidR="007C4B1F" w:rsidRDefault="007C4B1F" w:rsidP="007C4B1F">
            <w:pPr>
              <w:rPr>
                <w:rFonts w:ascii="Gill Sans MT" w:eastAsia="Gill Sans" w:hAnsi="Gill Sans MT" w:cs="Arial"/>
                <w:bCs/>
                <w:sz w:val="20"/>
                <w:szCs w:val="20"/>
              </w:rPr>
            </w:pPr>
          </w:p>
          <w:p w14:paraId="5C49037F" w14:textId="77777777" w:rsidR="00047BE0" w:rsidRPr="00C679FB" w:rsidRDefault="00047BE0" w:rsidP="007C4B1F">
            <w:pPr>
              <w:rPr>
                <w:rFonts w:ascii="Gill Sans MT" w:eastAsia="Gill Sans" w:hAnsi="Gill Sans MT" w:cs="Arial"/>
                <w:bCs/>
                <w:sz w:val="20"/>
                <w:szCs w:val="20"/>
              </w:rPr>
            </w:pPr>
          </w:p>
        </w:tc>
        <w:tc>
          <w:tcPr>
            <w:tcW w:w="2933" w:type="pct"/>
          </w:tcPr>
          <w:p w14:paraId="7817F886" w14:textId="77777777" w:rsidR="007C4B1F" w:rsidRPr="00C679FB" w:rsidRDefault="007C4B1F" w:rsidP="007C4B1F">
            <w:pPr>
              <w:rPr>
                <w:rFonts w:ascii="Gill Sans MT" w:eastAsia="Arial" w:hAnsi="Gill Sans MT" w:cs="Arial"/>
              </w:rPr>
            </w:pPr>
          </w:p>
        </w:tc>
      </w:tr>
      <w:tr w:rsidR="007C4B1F" w:rsidRPr="00C679FB" w14:paraId="488C1EC1" w14:textId="77777777" w:rsidTr="00D456DD">
        <w:tc>
          <w:tcPr>
            <w:tcW w:w="2067" w:type="pct"/>
            <w:shd w:val="clear" w:color="auto" w:fill="2F5496" w:themeFill="accent1" w:themeFillShade="BF"/>
          </w:tcPr>
          <w:p w14:paraId="05EEEDB6" w14:textId="3C305626" w:rsidR="007C4B1F" w:rsidRPr="00C679FB" w:rsidRDefault="007C4B1F" w:rsidP="007C4B1F">
            <w:pPr>
              <w:rPr>
                <w:rFonts w:ascii="Gill Sans MT" w:eastAsia="Gill Sans" w:hAnsi="Gill Sans MT" w:cs="Arial"/>
                <w:bCs/>
                <w:sz w:val="20"/>
                <w:szCs w:val="20"/>
              </w:rPr>
            </w:pPr>
            <w:r w:rsidRPr="00C679FB">
              <w:rPr>
                <w:rFonts w:ascii="Gill Sans MT" w:eastAsia="Arial" w:hAnsi="Gill Sans MT" w:cs="Arial"/>
                <w:color w:val="FFFFFF"/>
              </w:rPr>
              <w:t>3</w:t>
            </w:r>
            <w:r w:rsidR="00236988" w:rsidRPr="00C679FB">
              <w:rPr>
                <w:rFonts w:ascii="Gill Sans MT" w:eastAsia="Arial" w:hAnsi="Gill Sans MT" w:cs="Arial"/>
                <w:color w:val="FFFFFF"/>
              </w:rPr>
              <w:t>.4</w:t>
            </w:r>
            <w:r w:rsidRPr="00C679FB">
              <w:rPr>
                <w:rFonts w:ascii="Gill Sans MT" w:eastAsia="Arial" w:hAnsi="Gill Sans MT" w:cs="Arial"/>
                <w:color w:val="FFFFFF"/>
              </w:rPr>
              <w:t>- What action taking to address challenges</w:t>
            </w:r>
          </w:p>
        </w:tc>
        <w:tc>
          <w:tcPr>
            <w:tcW w:w="2933" w:type="pct"/>
            <w:shd w:val="clear" w:color="auto" w:fill="2F5496" w:themeFill="accent1" w:themeFillShade="BF"/>
          </w:tcPr>
          <w:p w14:paraId="3A2214FE" w14:textId="24B9422D" w:rsidR="007C4B1F" w:rsidRPr="00C679FB" w:rsidRDefault="007C4B1F" w:rsidP="00047BE0">
            <w:pPr>
              <w:jc w:val="center"/>
              <w:rPr>
                <w:rFonts w:ascii="Gill Sans MT" w:eastAsia="Arial" w:hAnsi="Gill Sans MT" w:cs="Arial"/>
              </w:rPr>
            </w:pPr>
            <w:r w:rsidRPr="00C679FB">
              <w:rPr>
                <w:rFonts w:ascii="Gill Sans MT" w:eastAsia="Arial" w:hAnsi="Gill Sans MT" w:cs="Arial"/>
                <w:color w:val="FFFFFF"/>
              </w:rPr>
              <w:t>Explain why?</w:t>
            </w:r>
          </w:p>
        </w:tc>
      </w:tr>
      <w:tr w:rsidR="007C4B1F" w:rsidRPr="00C679FB" w14:paraId="45B28B51" w14:textId="77777777" w:rsidTr="00D456DD">
        <w:tc>
          <w:tcPr>
            <w:tcW w:w="2067" w:type="pct"/>
          </w:tcPr>
          <w:p w14:paraId="765E1B8A" w14:textId="77777777" w:rsidR="007C4B1F" w:rsidRDefault="007C4B1F" w:rsidP="007C4B1F">
            <w:pPr>
              <w:rPr>
                <w:rFonts w:ascii="Gill Sans MT" w:eastAsia="Gill Sans" w:hAnsi="Gill Sans MT" w:cs="Arial"/>
                <w:bCs/>
                <w:sz w:val="20"/>
                <w:szCs w:val="20"/>
              </w:rPr>
            </w:pPr>
          </w:p>
          <w:p w14:paraId="47CC9047" w14:textId="77777777" w:rsidR="00047BE0" w:rsidRPr="00C679FB" w:rsidRDefault="00047BE0" w:rsidP="007C4B1F">
            <w:pPr>
              <w:rPr>
                <w:rFonts w:ascii="Gill Sans MT" w:eastAsia="Gill Sans" w:hAnsi="Gill Sans MT" w:cs="Arial"/>
                <w:bCs/>
                <w:sz w:val="20"/>
                <w:szCs w:val="20"/>
              </w:rPr>
            </w:pPr>
          </w:p>
        </w:tc>
        <w:tc>
          <w:tcPr>
            <w:tcW w:w="2933" w:type="pct"/>
          </w:tcPr>
          <w:p w14:paraId="0DC7D13B" w14:textId="77777777" w:rsidR="007C4B1F" w:rsidRPr="00C679FB" w:rsidRDefault="007C4B1F" w:rsidP="00047BE0">
            <w:pPr>
              <w:jc w:val="center"/>
              <w:rPr>
                <w:rFonts w:ascii="Gill Sans MT" w:eastAsia="Arial" w:hAnsi="Gill Sans MT" w:cs="Arial"/>
              </w:rPr>
            </w:pPr>
          </w:p>
        </w:tc>
      </w:tr>
      <w:tr w:rsidR="00236988" w:rsidRPr="00C679FB" w14:paraId="09887713" w14:textId="77777777" w:rsidTr="00D456DD">
        <w:tc>
          <w:tcPr>
            <w:tcW w:w="2067" w:type="pct"/>
            <w:shd w:val="clear" w:color="auto" w:fill="2F5496" w:themeFill="accent1" w:themeFillShade="BF"/>
          </w:tcPr>
          <w:p w14:paraId="56BBDA91" w14:textId="278AE9C2" w:rsidR="00236988" w:rsidRPr="00C679FB" w:rsidRDefault="00236988" w:rsidP="00236988">
            <w:pPr>
              <w:rPr>
                <w:rFonts w:ascii="Gill Sans MT" w:eastAsia="Gill Sans" w:hAnsi="Gill Sans MT" w:cs="Arial"/>
                <w:bCs/>
                <w:sz w:val="20"/>
                <w:szCs w:val="20"/>
              </w:rPr>
            </w:pPr>
            <w:r w:rsidRPr="00C679FB">
              <w:rPr>
                <w:rFonts w:ascii="Gill Sans MT" w:eastAsia="Arial" w:hAnsi="Gill Sans MT" w:cs="Arial"/>
                <w:color w:val="FFFFFF"/>
              </w:rPr>
              <w:t>3.5- What is your role in future success?</w:t>
            </w:r>
          </w:p>
        </w:tc>
        <w:tc>
          <w:tcPr>
            <w:tcW w:w="2933" w:type="pct"/>
            <w:shd w:val="clear" w:color="auto" w:fill="2F5496" w:themeFill="accent1" w:themeFillShade="BF"/>
          </w:tcPr>
          <w:p w14:paraId="7FBCD01A" w14:textId="42CB86A5" w:rsidR="00236988" w:rsidRPr="00C679FB" w:rsidRDefault="00236988" w:rsidP="00047BE0">
            <w:pPr>
              <w:jc w:val="center"/>
              <w:rPr>
                <w:rFonts w:ascii="Gill Sans MT" w:eastAsia="Arial" w:hAnsi="Gill Sans MT" w:cs="Arial"/>
              </w:rPr>
            </w:pPr>
            <w:r w:rsidRPr="00C679FB">
              <w:rPr>
                <w:rFonts w:ascii="Gill Sans MT" w:eastAsia="Arial" w:hAnsi="Gill Sans MT" w:cs="Arial"/>
                <w:color w:val="FFFFFF"/>
              </w:rPr>
              <w:t>Explain why?</w:t>
            </w:r>
          </w:p>
        </w:tc>
      </w:tr>
      <w:tr w:rsidR="00236988" w:rsidRPr="00C679FB" w14:paraId="695A75DE" w14:textId="77777777" w:rsidTr="00D456DD">
        <w:tc>
          <w:tcPr>
            <w:tcW w:w="2067" w:type="pct"/>
          </w:tcPr>
          <w:p w14:paraId="0640EF4E" w14:textId="77777777" w:rsidR="00236988" w:rsidRDefault="00236988" w:rsidP="00236988">
            <w:pPr>
              <w:rPr>
                <w:rFonts w:ascii="Gill Sans MT" w:eastAsia="Gill Sans" w:hAnsi="Gill Sans MT" w:cs="Arial"/>
                <w:bCs/>
                <w:sz w:val="20"/>
                <w:szCs w:val="20"/>
              </w:rPr>
            </w:pPr>
          </w:p>
          <w:p w14:paraId="3AB512C3" w14:textId="77777777" w:rsidR="00047BE0" w:rsidRPr="00C679FB" w:rsidRDefault="00047BE0" w:rsidP="00236988">
            <w:pPr>
              <w:rPr>
                <w:rFonts w:ascii="Gill Sans MT" w:eastAsia="Gill Sans" w:hAnsi="Gill Sans MT" w:cs="Arial"/>
                <w:bCs/>
                <w:sz w:val="20"/>
                <w:szCs w:val="20"/>
              </w:rPr>
            </w:pPr>
          </w:p>
        </w:tc>
        <w:tc>
          <w:tcPr>
            <w:tcW w:w="2933" w:type="pct"/>
          </w:tcPr>
          <w:p w14:paraId="4F9D8740" w14:textId="77777777" w:rsidR="00236988" w:rsidRPr="00C679FB" w:rsidRDefault="00236988" w:rsidP="00047BE0">
            <w:pPr>
              <w:jc w:val="center"/>
              <w:rPr>
                <w:rFonts w:ascii="Gill Sans MT" w:eastAsia="Arial" w:hAnsi="Gill Sans MT" w:cs="Arial"/>
              </w:rPr>
            </w:pPr>
          </w:p>
        </w:tc>
      </w:tr>
      <w:tr w:rsidR="0092713C" w:rsidRPr="0076526E" w14:paraId="7E5711D8" w14:textId="77777777" w:rsidTr="00D456DD">
        <w:trPr>
          <w:trHeight w:val="512"/>
        </w:trPr>
        <w:tc>
          <w:tcPr>
            <w:tcW w:w="2067" w:type="pct"/>
            <w:shd w:val="clear" w:color="auto" w:fill="2F5496" w:themeFill="accent1" w:themeFillShade="BF"/>
          </w:tcPr>
          <w:p w14:paraId="4BD76C16" w14:textId="6C94A8FC" w:rsidR="0092713C" w:rsidRPr="0076526E" w:rsidRDefault="0076526E" w:rsidP="00236988">
            <w:pPr>
              <w:rPr>
                <w:rFonts w:ascii="Gill Sans MT" w:eastAsia="Arial" w:hAnsi="Gill Sans MT" w:cs="Arial"/>
                <w:color w:val="FFFFFF"/>
              </w:rPr>
            </w:pPr>
            <w:r>
              <w:rPr>
                <w:rFonts w:ascii="Gill Sans MT" w:eastAsia="Arial" w:hAnsi="Gill Sans MT" w:cs="Arial"/>
                <w:color w:val="FFFFFF"/>
              </w:rPr>
              <w:t>3.6</w:t>
            </w:r>
            <w:r w:rsidR="00D456DD">
              <w:rPr>
                <w:rFonts w:ascii="Gill Sans MT" w:eastAsia="Arial" w:hAnsi="Gill Sans MT" w:cs="Arial"/>
                <w:color w:val="FFFFFF"/>
              </w:rPr>
              <w:t xml:space="preserve">- </w:t>
            </w:r>
            <w:r w:rsidR="0092713C" w:rsidRPr="0076526E">
              <w:rPr>
                <w:rFonts w:ascii="Gill Sans MT" w:eastAsia="Arial" w:hAnsi="Gill Sans MT" w:cs="Arial"/>
                <w:color w:val="FFFFFF"/>
              </w:rPr>
              <w:t xml:space="preserve">How do </w:t>
            </w:r>
            <w:r w:rsidR="00D456DD">
              <w:rPr>
                <w:rFonts w:ascii="Gill Sans MT" w:eastAsia="Arial" w:hAnsi="Gill Sans MT" w:cs="Arial"/>
                <w:color w:val="FFFFFF"/>
              </w:rPr>
              <w:t>you</w:t>
            </w:r>
            <w:r w:rsidR="0092713C" w:rsidRPr="0076526E">
              <w:rPr>
                <w:rFonts w:ascii="Gill Sans MT" w:eastAsia="Arial" w:hAnsi="Gill Sans MT" w:cs="Arial"/>
                <w:color w:val="FFFFFF"/>
              </w:rPr>
              <w:t xml:space="preserve"> ensure the </w:t>
            </w:r>
            <w:r w:rsidR="00796CCE" w:rsidRPr="0076526E">
              <w:rPr>
                <w:rFonts w:ascii="Gill Sans MT" w:eastAsia="Arial" w:hAnsi="Gill Sans MT" w:cs="Arial"/>
                <w:color w:val="FFFFFF"/>
              </w:rPr>
              <w:t xml:space="preserve">Service </w:t>
            </w:r>
            <w:r w:rsidR="0092713C" w:rsidRPr="0076526E">
              <w:rPr>
                <w:rFonts w:ascii="Gill Sans MT" w:eastAsia="Arial" w:hAnsi="Gill Sans MT" w:cs="Arial"/>
                <w:color w:val="FFFFFF"/>
              </w:rPr>
              <w:t>sustainab</w:t>
            </w:r>
            <w:r w:rsidR="00B71A5C" w:rsidRPr="0076526E">
              <w:rPr>
                <w:rFonts w:ascii="Gill Sans MT" w:eastAsia="Arial" w:hAnsi="Gill Sans MT" w:cs="Arial"/>
                <w:color w:val="FFFFFF"/>
              </w:rPr>
              <w:t>ility</w:t>
            </w:r>
            <w:r w:rsidR="0092713C" w:rsidRPr="0076526E">
              <w:rPr>
                <w:rFonts w:ascii="Gill Sans MT" w:eastAsia="Arial" w:hAnsi="Gill Sans MT" w:cs="Arial"/>
                <w:color w:val="FFFFFF"/>
              </w:rPr>
              <w:t>?</w:t>
            </w:r>
          </w:p>
        </w:tc>
        <w:tc>
          <w:tcPr>
            <w:tcW w:w="2933" w:type="pct"/>
            <w:shd w:val="clear" w:color="auto" w:fill="2F5496" w:themeFill="accent1" w:themeFillShade="BF"/>
          </w:tcPr>
          <w:p w14:paraId="225A540C" w14:textId="09E5952E" w:rsidR="0092713C" w:rsidRPr="0076526E" w:rsidRDefault="0076526E" w:rsidP="00047BE0">
            <w:pPr>
              <w:jc w:val="center"/>
              <w:rPr>
                <w:rFonts w:ascii="Gill Sans MT" w:eastAsia="Arial" w:hAnsi="Gill Sans MT" w:cs="Arial"/>
                <w:color w:val="FFFFFF"/>
              </w:rPr>
            </w:pPr>
            <w:r w:rsidRPr="00C679FB">
              <w:rPr>
                <w:rFonts w:ascii="Gill Sans MT" w:eastAsia="Arial" w:hAnsi="Gill Sans MT" w:cs="Arial"/>
                <w:color w:val="FFFFFF"/>
              </w:rPr>
              <w:t>Explain why?</w:t>
            </w:r>
          </w:p>
        </w:tc>
      </w:tr>
      <w:tr w:rsidR="0092713C" w:rsidRPr="00C679FB" w14:paraId="007543B9" w14:textId="77777777" w:rsidTr="00D456DD">
        <w:tc>
          <w:tcPr>
            <w:tcW w:w="2067" w:type="pct"/>
          </w:tcPr>
          <w:p w14:paraId="3B4B4531" w14:textId="77777777" w:rsidR="0092713C" w:rsidRDefault="0092713C" w:rsidP="00236988">
            <w:pPr>
              <w:rPr>
                <w:rFonts w:ascii="Gill Sans MT" w:eastAsia="Gill Sans" w:hAnsi="Gill Sans MT" w:cs="Arial"/>
                <w:bCs/>
                <w:sz w:val="20"/>
                <w:szCs w:val="20"/>
              </w:rPr>
            </w:pPr>
          </w:p>
          <w:p w14:paraId="6302F4A4" w14:textId="77777777" w:rsidR="00047BE0" w:rsidRPr="00C679FB" w:rsidRDefault="00047BE0" w:rsidP="00236988">
            <w:pPr>
              <w:rPr>
                <w:rFonts w:ascii="Gill Sans MT" w:eastAsia="Gill Sans" w:hAnsi="Gill Sans MT" w:cs="Arial"/>
                <w:bCs/>
                <w:sz w:val="20"/>
                <w:szCs w:val="20"/>
              </w:rPr>
            </w:pPr>
          </w:p>
        </w:tc>
        <w:tc>
          <w:tcPr>
            <w:tcW w:w="2933" w:type="pct"/>
          </w:tcPr>
          <w:p w14:paraId="0370262D" w14:textId="77777777" w:rsidR="0092713C" w:rsidRPr="00C679FB" w:rsidRDefault="0092713C" w:rsidP="00236988">
            <w:pPr>
              <w:rPr>
                <w:rFonts w:ascii="Gill Sans MT" w:eastAsia="Arial" w:hAnsi="Gill Sans MT" w:cs="Arial"/>
              </w:rPr>
            </w:pPr>
          </w:p>
        </w:tc>
      </w:tr>
    </w:tbl>
    <w:p w14:paraId="0EE9E4CB" w14:textId="77777777" w:rsidR="00BF5D9E" w:rsidRPr="00C679FB" w:rsidRDefault="00BF5D9E">
      <w:pPr>
        <w:rPr>
          <w:rFonts w:ascii="Gill Sans MT" w:eastAsia="Arial" w:hAnsi="Gill Sans MT" w:cs="Arial"/>
        </w:rPr>
      </w:pPr>
    </w:p>
    <w:p w14:paraId="41D77A3B" w14:textId="77777777" w:rsidR="00106FA4" w:rsidRPr="00106FA4" w:rsidRDefault="00106FA4" w:rsidP="00106FA4">
      <w:pPr>
        <w:rPr>
          <w:rFonts w:ascii="Gill Sans MT" w:eastAsia="Arial" w:hAnsi="Gill Sans MT" w:cs="Arial"/>
          <w:b/>
          <w:bCs/>
        </w:rPr>
      </w:pPr>
      <w:r w:rsidRPr="00106FA4">
        <w:rPr>
          <w:rFonts w:ascii="Gill Sans MT" w:eastAsia="Arial" w:hAnsi="Gill Sans MT" w:cs="Arial"/>
          <w:b/>
          <w:bCs/>
        </w:rPr>
        <w:t>Specific questions to reflect upon when completing Table 3 include:</w:t>
      </w:r>
    </w:p>
    <w:p w14:paraId="0279047A" w14:textId="190B24D8" w:rsidR="00106FA4" w:rsidRDefault="00106FA4" w:rsidP="00106FA4">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242424"/>
          <w:bdr w:val="none" w:sz="0" w:space="0" w:color="auto" w:frame="1"/>
        </w:rPr>
        <w:t xml:space="preserve">How well did your service effectively engage GESI populations this past year? </w:t>
      </w:r>
    </w:p>
    <w:p w14:paraId="086F5C6C" w14:textId="24EDEF42" w:rsidR="00106FA4" w:rsidRPr="00106FA4" w:rsidRDefault="00106FA4" w:rsidP="00106FA4">
      <w:pPr>
        <w:spacing w:after="0" w:line="240" w:lineRule="auto"/>
        <w:ind w:left="360"/>
        <w:rPr>
          <w:rFonts w:ascii="Gill Sans MT" w:eastAsia="Arial" w:hAnsi="Gill Sans MT" w:cs="Arial"/>
          <w:sz w:val="18"/>
          <w:szCs w:val="18"/>
        </w:rPr>
      </w:pPr>
      <w:r w:rsidRPr="00106FA4">
        <w:rPr>
          <w:rFonts w:ascii="Gill Sans MT" w:eastAsia="Times New Roman" w:hAnsi="Gill Sans MT" w:cs="Arial"/>
          <w:color w:val="000000"/>
        </w:rPr>
        <w:t>………………………………………………………………………………………………………………………………………………………………………………………………………………</w:t>
      </w:r>
      <w:r>
        <w:rPr>
          <w:rFonts w:ascii="Gill Sans MT" w:eastAsia="Times New Roman" w:hAnsi="Gill Sans MT" w:cs="Arial"/>
          <w:color w:val="000000"/>
        </w:rPr>
        <w:t>……</w:t>
      </w:r>
    </w:p>
    <w:p w14:paraId="2AE6D564" w14:textId="77777777" w:rsidR="00106FA4" w:rsidRPr="00106FA4" w:rsidRDefault="00106FA4" w:rsidP="00106FA4">
      <w:pPr>
        <w:spacing w:after="0" w:line="240" w:lineRule="auto"/>
        <w:ind w:left="360"/>
        <w:rPr>
          <w:rFonts w:ascii="Gill Sans MT" w:eastAsia="Times New Roman" w:hAnsi="Gill Sans MT" w:cs="Arial"/>
          <w:color w:val="242424"/>
          <w:bdr w:val="none" w:sz="0" w:space="0" w:color="auto" w:frame="1"/>
        </w:rPr>
      </w:pPr>
    </w:p>
    <w:p w14:paraId="77AD6407" w14:textId="2B58233B" w:rsidR="00106FA4" w:rsidRPr="00106FA4" w:rsidRDefault="00106FA4" w:rsidP="00106FA4">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000000"/>
        </w:rPr>
        <w:t>What are the barriers</w:t>
      </w:r>
      <w:r w:rsidR="009A6141">
        <w:rPr>
          <w:rFonts w:ascii="Gill Sans MT" w:eastAsia="Times New Roman" w:hAnsi="Gill Sans MT" w:cs="Arial"/>
          <w:color w:val="000000"/>
        </w:rPr>
        <w:t xml:space="preserve"> </w:t>
      </w:r>
      <w:r w:rsidR="009A6141" w:rsidRPr="009A6141">
        <w:rPr>
          <w:rFonts w:ascii="Gill Sans MT" w:eastAsia="Times New Roman" w:hAnsi="Gill Sans MT" w:cs="Arial"/>
          <w:color w:val="000000"/>
        </w:rPr>
        <w:t>that restrict</w:t>
      </w:r>
      <w:r w:rsidRPr="00C679FB">
        <w:rPr>
          <w:rFonts w:ascii="Gill Sans MT" w:eastAsia="Times New Roman" w:hAnsi="Gill Sans MT" w:cs="Arial"/>
          <w:color w:val="000000"/>
        </w:rPr>
        <w:t xml:space="preserve"> </w:t>
      </w:r>
      <w:r w:rsidR="001B7881" w:rsidRPr="00C679FB">
        <w:rPr>
          <w:rFonts w:ascii="Gill Sans MT" w:eastAsia="Times New Roman" w:hAnsi="Gill Sans MT" w:cs="Arial"/>
          <w:color w:val="242424"/>
          <w:bdr w:val="none" w:sz="0" w:space="0" w:color="auto" w:frame="1"/>
        </w:rPr>
        <w:t>engag</w:t>
      </w:r>
      <w:r w:rsidR="009A6141">
        <w:rPr>
          <w:rFonts w:ascii="Gill Sans MT" w:eastAsia="Times New Roman" w:hAnsi="Gill Sans MT" w:cs="Arial"/>
          <w:color w:val="242424"/>
          <w:bdr w:val="none" w:sz="0" w:space="0" w:color="auto" w:frame="1"/>
        </w:rPr>
        <w:t>ing</w:t>
      </w:r>
      <w:r w:rsidR="001B7881" w:rsidRPr="00C679FB">
        <w:rPr>
          <w:rFonts w:ascii="Gill Sans MT" w:eastAsia="Times New Roman" w:hAnsi="Gill Sans MT" w:cs="Arial"/>
          <w:color w:val="242424"/>
          <w:bdr w:val="none" w:sz="0" w:space="0" w:color="auto" w:frame="1"/>
        </w:rPr>
        <w:t xml:space="preserve"> GESI </w:t>
      </w:r>
      <w:r w:rsidR="001C6811" w:rsidRPr="00C679FB">
        <w:rPr>
          <w:rFonts w:ascii="Gill Sans MT" w:eastAsia="Times New Roman" w:hAnsi="Gill Sans MT" w:cs="Arial"/>
          <w:color w:val="242424"/>
          <w:bdr w:val="none" w:sz="0" w:space="0" w:color="auto" w:frame="1"/>
        </w:rPr>
        <w:t>populations?</w:t>
      </w:r>
    </w:p>
    <w:p w14:paraId="1B2E2DD0" w14:textId="77777777" w:rsidR="00106FA4" w:rsidRPr="00106FA4" w:rsidRDefault="00106FA4" w:rsidP="00106FA4">
      <w:pPr>
        <w:spacing w:after="0" w:line="240" w:lineRule="auto"/>
        <w:ind w:left="360"/>
        <w:rPr>
          <w:rFonts w:ascii="Gill Sans MT" w:eastAsia="Arial" w:hAnsi="Gill Sans MT" w:cs="Arial"/>
          <w:sz w:val="18"/>
          <w:szCs w:val="18"/>
        </w:rPr>
      </w:pPr>
      <w:r w:rsidRPr="00106FA4">
        <w:rPr>
          <w:rFonts w:ascii="Gill Sans MT" w:eastAsia="Times New Roman" w:hAnsi="Gill Sans MT" w:cs="Arial"/>
          <w:color w:val="000000"/>
        </w:rPr>
        <w:lastRenderedPageBreak/>
        <w:t>……………………………………………………………………………………………………………………………………………………………………………………………………………………</w:t>
      </w:r>
    </w:p>
    <w:p w14:paraId="47427DBE" w14:textId="77777777" w:rsidR="00106FA4" w:rsidRPr="00106FA4" w:rsidRDefault="00106FA4" w:rsidP="00106FA4">
      <w:pPr>
        <w:spacing w:after="0" w:line="240" w:lineRule="auto"/>
        <w:ind w:left="360"/>
        <w:rPr>
          <w:rFonts w:ascii="Gill Sans MT" w:eastAsia="Times New Roman" w:hAnsi="Gill Sans MT" w:cs="Arial"/>
          <w:color w:val="242424"/>
          <w:bdr w:val="none" w:sz="0" w:space="0" w:color="auto" w:frame="1"/>
        </w:rPr>
      </w:pPr>
    </w:p>
    <w:p w14:paraId="2A4D7931" w14:textId="698FCDA8" w:rsidR="00BF1BF0" w:rsidRPr="00106FA4" w:rsidRDefault="00BF1BF0" w:rsidP="00BF1BF0">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000000"/>
        </w:rPr>
        <w:t xml:space="preserve">What are the good practices to effectively reaching </w:t>
      </w:r>
      <w:r w:rsidR="00DB1ECE" w:rsidRPr="00C679FB">
        <w:rPr>
          <w:rFonts w:ascii="Gill Sans MT" w:eastAsia="Times New Roman" w:hAnsi="Gill Sans MT" w:cs="Arial"/>
          <w:color w:val="242424"/>
          <w:bdr w:val="none" w:sz="0" w:space="0" w:color="auto" w:frame="1"/>
        </w:rPr>
        <w:t>GESI populations</w:t>
      </w:r>
      <w:r w:rsidRPr="00C679FB">
        <w:rPr>
          <w:rFonts w:ascii="Gill Sans MT" w:eastAsia="Times New Roman" w:hAnsi="Gill Sans MT" w:cs="Arial"/>
          <w:color w:val="000000"/>
        </w:rPr>
        <w:t>?</w:t>
      </w:r>
    </w:p>
    <w:p w14:paraId="243BF13F" w14:textId="3E2B0A89" w:rsidR="00106FA4" w:rsidRPr="00385CA9" w:rsidRDefault="00106FA4" w:rsidP="00385CA9">
      <w:pPr>
        <w:spacing w:after="0" w:line="240" w:lineRule="auto"/>
        <w:rPr>
          <w:rFonts w:ascii="Gill Sans MT" w:eastAsia="Arial" w:hAnsi="Gill Sans MT" w:cs="Arial"/>
          <w:sz w:val="18"/>
          <w:szCs w:val="18"/>
        </w:rPr>
      </w:pPr>
      <w:r w:rsidRPr="00385CA9">
        <w:rPr>
          <w:rFonts w:ascii="Gill Sans MT" w:eastAsia="Times New Roman" w:hAnsi="Gill Sans MT" w:cs="Arial"/>
          <w:color w:val="000000"/>
        </w:rPr>
        <w:t>……………………………………………………………………………………………………………………………………………………………………………………………………………………</w:t>
      </w:r>
      <w:r w:rsidR="00385CA9">
        <w:rPr>
          <w:rFonts w:ascii="Gill Sans MT" w:eastAsia="Times New Roman" w:hAnsi="Gill Sans MT" w:cs="Arial"/>
          <w:color w:val="000000"/>
        </w:rPr>
        <w:t>………….</w:t>
      </w:r>
    </w:p>
    <w:p w14:paraId="3C7A3A05" w14:textId="77777777" w:rsidR="00106FA4" w:rsidRPr="00106FA4" w:rsidRDefault="00106FA4" w:rsidP="00106FA4">
      <w:pPr>
        <w:spacing w:after="0" w:line="240" w:lineRule="auto"/>
        <w:ind w:left="360"/>
        <w:rPr>
          <w:rFonts w:ascii="Gill Sans MT" w:eastAsia="Times New Roman" w:hAnsi="Gill Sans MT" w:cs="Arial"/>
          <w:color w:val="242424"/>
          <w:bdr w:val="none" w:sz="0" w:space="0" w:color="auto" w:frame="1"/>
        </w:rPr>
      </w:pPr>
    </w:p>
    <w:p w14:paraId="1C901638" w14:textId="77777777" w:rsidR="00106FA4" w:rsidRDefault="00106FA4" w:rsidP="00106FA4">
      <w:pPr>
        <w:pStyle w:val="Paragraphedeliste"/>
        <w:numPr>
          <w:ilvl w:val="0"/>
          <w:numId w:val="12"/>
        </w:numPr>
        <w:spacing w:after="0" w:line="240" w:lineRule="auto"/>
        <w:rPr>
          <w:rFonts w:ascii="Gill Sans MT" w:eastAsia="Times New Roman" w:hAnsi="Gill Sans MT" w:cs="Arial"/>
          <w:color w:val="000000"/>
        </w:rPr>
      </w:pPr>
      <w:r w:rsidRPr="00C679FB">
        <w:rPr>
          <w:rFonts w:ascii="Gill Sans MT" w:eastAsia="Times New Roman" w:hAnsi="Gill Sans MT" w:cs="Arial"/>
          <w:color w:val="000000"/>
        </w:rPr>
        <w:t>What barriers to partners deploying this tool/service have been identified? How can or is our hub addressing these challenges? </w:t>
      </w:r>
    </w:p>
    <w:p w14:paraId="660CECB7" w14:textId="55A4EE10" w:rsidR="00106FA4" w:rsidRPr="00106FA4" w:rsidRDefault="00106FA4" w:rsidP="00385CA9">
      <w:pPr>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r w:rsidR="00385CA9">
        <w:rPr>
          <w:rFonts w:ascii="Gill Sans MT" w:eastAsia="Times New Roman" w:hAnsi="Gill Sans MT" w:cs="Arial"/>
          <w:color w:val="000000"/>
        </w:rPr>
        <w:t>……………………………………………………………………………………………………………………..</w:t>
      </w:r>
    </w:p>
    <w:p w14:paraId="2019B0C7" w14:textId="77777777" w:rsidR="00106FA4" w:rsidRPr="00106FA4" w:rsidRDefault="00106FA4" w:rsidP="00106FA4">
      <w:pPr>
        <w:spacing w:after="0" w:line="240" w:lineRule="auto"/>
        <w:ind w:left="360"/>
        <w:rPr>
          <w:rFonts w:ascii="Gill Sans MT" w:eastAsia="Times New Roman" w:hAnsi="Gill Sans MT" w:cs="Arial"/>
          <w:color w:val="000000"/>
        </w:rPr>
      </w:pPr>
    </w:p>
    <w:p w14:paraId="5EB1130C" w14:textId="77777777" w:rsidR="00106FA4" w:rsidRPr="00106FA4" w:rsidRDefault="00106FA4" w:rsidP="00106FA4">
      <w:pPr>
        <w:pStyle w:val="Paragraphedeliste"/>
        <w:numPr>
          <w:ilvl w:val="0"/>
          <w:numId w:val="12"/>
        </w:numPr>
        <w:spacing w:after="0" w:line="240" w:lineRule="auto"/>
        <w:rPr>
          <w:rFonts w:ascii="Gill Sans MT" w:eastAsia="Times New Roman" w:hAnsi="Gill Sans MT" w:cs="Arial"/>
          <w:color w:val="000000"/>
        </w:rPr>
      </w:pPr>
      <w:r w:rsidRPr="00C679FB">
        <w:rPr>
          <w:rFonts w:ascii="Gill Sans MT" w:eastAsia="Times New Roman" w:hAnsi="Gill Sans MT" w:cs="Arial"/>
          <w:color w:val="242424"/>
          <w:bdr w:val="none" w:sz="0" w:space="0" w:color="auto" w:frame="1"/>
        </w:rPr>
        <w:t>Who are our strongest partners and why?</w:t>
      </w:r>
    </w:p>
    <w:p w14:paraId="3225DA79" w14:textId="6DCFFBAD" w:rsidR="00106FA4" w:rsidRPr="00106FA4" w:rsidRDefault="00106FA4" w:rsidP="00385CA9">
      <w:pPr>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r w:rsidR="00385CA9">
        <w:rPr>
          <w:rFonts w:ascii="Gill Sans MT" w:eastAsia="Times New Roman" w:hAnsi="Gill Sans MT" w:cs="Arial"/>
          <w:color w:val="000000"/>
        </w:rPr>
        <w:t>…………</w:t>
      </w:r>
    </w:p>
    <w:p w14:paraId="6E056ACD" w14:textId="77777777" w:rsidR="00106FA4" w:rsidRPr="00106FA4" w:rsidRDefault="00106FA4" w:rsidP="00106FA4">
      <w:pPr>
        <w:spacing w:after="0" w:line="240" w:lineRule="auto"/>
        <w:rPr>
          <w:rFonts w:ascii="Gill Sans MT" w:eastAsia="Times New Roman" w:hAnsi="Gill Sans MT" w:cs="Arial"/>
          <w:color w:val="000000"/>
        </w:rPr>
      </w:pPr>
    </w:p>
    <w:p w14:paraId="4A348FBF" w14:textId="77777777" w:rsidR="00106FA4" w:rsidRDefault="00106FA4" w:rsidP="00106FA4">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242424"/>
          <w:bdr w:val="none" w:sz="0" w:space="0" w:color="auto" w:frame="1"/>
        </w:rPr>
        <w:t>Who are our weakest partners and why? How can we strengthen our partnerships?</w:t>
      </w:r>
    </w:p>
    <w:p w14:paraId="55A0E1F7" w14:textId="754E284D" w:rsidR="00106FA4" w:rsidRPr="00106FA4" w:rsidRDefault="00106FA4" w:rsidP="00385CA9">
      <w:pPr>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r w:rsidR="00385CA9">
        <w:rPr>
          <w:rFonts w:ascii="Gill Sans MT" w:eastAsia="Times New Roman" w:hAnsi="Gill Sans MT" w:cs="Arial"/>
          <w:color w:val="000000"/>
        </w:rPr>
        <w:t>…………</w:t>
      </w:r>
    </w:p>
    <w:p w14:paraId="0957B8C3" w14:textId="77777777" w:rsidR="00106FA4" w:rsidRPr="00106FA4" w:rsidRDefault="00106FA4" w:rsidP="00106FA4">
      <w:pPr>
        <w:spacing w:after="0" w:line="240" w:lineRule="auto"/>
        <w:ind w:left="360"/>
        <w:rPr>
          <w:rFonts w:ascii="Gill Sans MT" w:eastAsia="Times New Roman" w:hAnsi="Gill Sans MT" w:cs="Arial"/>
          <w:color w:val="242424"/>
          <w:bdr w:val="none" w:sz="0" w:space="0" w:color="auto" w:frame="1"/>
        </w:rPr>
      </w:pPr>
    </w:p>
    <w:p w14:paraId="5D7B6ACD" w14:textId="77777777" w:rsidR="00106FA4" w:rsidRPr="00C679FB" w:rsidRDefault="00106FA4" w:rsidP="00106FA4">
      <w:pPr>
        <w:pStyle w:val="Paragraphedeliste"/>
        <w:numPr>
          <w:ilvl w:val="0"/>
          <w:numId w:val="12"/>
        </w:numPr>
        <w:spacing w:after="0" w:line="240" w:lineRule="auto"/>
        <w:rPr>
          <w:rFonts w:ascii="Gill Sans MT" w:eastAsia="Times New Roman" w:hAnsi="Gill Sans MT" w:cs="Arial"/>
          <w:color w:val="242424"/>
          <w:bdr w:val="none" w:sz="0" w:space="0" w:color="auto" w:frame="1"/>
        </w:rPr>
      </w:pPr>
      <w:r w:rsidRPr="00C679FB">
        <w:rPr>
          <w:rFonts w:ascii="Gill Sans MT" w:eastAsia="Times New Roman" w:hAnsi="Gill Sans MT" w:cs="Arial"/>
          <w:color w:val="000000"/>
        </w:rPr>
        <w:t>How do we ensure the success and sustainable delivery of the service/tool that we develop?</w:t>
      </w:r>
    </w:p>
    <w:p w14:paraId="0DB7EF3B" w14:textId="7A72A303" w:rsidR="00106FA4" w:rsidRPr="00106FA4" w:rsidRDefault="00106FA4" w:rsidP="00385CA9">
      <w:pPr>
        <w:spacing w:after="0" w:line="240" w:lineRule="auto"/>
        <w:rPr>
          <w:rFonts w:ascii="Gill Sans MT" w:eastAsia="Arial" w:hAnsi="Gill Sans MT" w:cs="Arial"/>
          <w:sz w:val="18"/>
          <w:szCs w:val="18"/>
        </w:rPr>
      </w:pPr>
      <w:r w:rsidRPr="00106FA4">
        <w:rPr>
          <w:rFonts w:ascii="Gill Sans MT" w:eastAsia="Times New Roman" w:hAnsi="Gill Sans MT" w:cs="Arial"/>
          <w:color w:val="000000"/>
        </w:rPr>
        <w:t>………………………………………………………………………………………………………………………………………………………………………………………………………………</w:t>
      </w:r>
      <w:r>
        <w:rPr>
          <w:rFonts w:ascii="Gill Sans MT" w:eastAsia="Times New Roman" w:hAnsi="Gill Sans MT" w:cs="Arial"/>
          <w:color w:val="000000"/>
        </w:rPr>
        <w:t>……</w:t>
      </w:r>
      <w:r w:rsidR="00385CA9">
        <w:rPr>
          <w:rFonts w:ascii="Gill Sans MT" w:eastAsia="Times New Roman" w:hAnsi="Gill Sans MT" w:cs="Arial"/>
          <w:color w:val="000000"/>
        </w:rPr>
        <w:t>………….</w:t>
      </w:r>
    </w:p>
    <w:p w14:paraId="61A64709" w14:textId="77777777" w:rsidR="00106FA4" w:rsidRPr="00C679FB" w:rsidRDefault="00106FA4">
      <w:pPr>
        <w:rPr>
          <w:rFonts w:ascii="Gill Sans MT" w:eastAsia="Arial" w:hAnsi="Gill Sans MT" w:cs="Arial"/>
        </w:rPr>
        <w:sectPr w:rsidR="00106FA4" w:rsidRPr="00C679FB" w:rsidSect="00DD3C8F">
          <w:footerReference w:type="default" r:id="rId11"/>
          <w:pgSz w:w="12240" w:h="15840"/>
          <w:pgMar w:top="720" w:right="1440" w:bottom="720" w:left="1440" w:header="720" w:footer="720" w:gutter="0"/>
          <w:cols w:space="720"/>
          <w:docGrid w:linePitch="299"/>
        </w:sectPr>
      </w:pPr>
    </w:p>
    <w:p w14:paraId="3CF126B5" w14:textId="11C1B82B" w:rsidR="006E1721" w:rsidRPr="00C679FB" w:rsidRDefault="00DE5E08" w:rsidP="0090793D">
      <w:pPr>
        <w:jc w:val="center"/>
        <w:rPr>
          <w:rFonts w:ascii="Gill Sans MT" w:eastAsia="Arial" w:hAnsi="Gill Sans MT" w:cs="Arial"/>
          <w:sz w:val="32"/>
          <w:szCs w:val="32"/>
        </w:rPr>
      </w:pPr>
      <w:r w:rsidRPr="00C679FB">
        <w:rPr>
          <w:rFonts w:ascii="Gill Sans MT" w:eastAsia="Arial" w:hAnsi="Gill Sans MT" w:cs="Arial"/>
          <w:sz w:val="32"/>
          <w:szCs w:val="32"/>
        </w:rPr>
        <w:lastRenderedPageBreak/>
        <w:t>Action Plan</w:t>
      </w:r>
    </w:p>
    <w:p w14:paraId="14DE6870" w14:textId="01AE38A2" w:rsidR="00213C27" w:rsidRPr="00C679FB" w:rsidRDefault="00213C27">
      <w:pPr>
        <w:rPr>
          <w:rFonts w:ascii="Gill Sans MT" w:eastAsia="Arial" w:hAnsi="Gill Sans MT" w:cs="Arial"/>
        </w:rPr>
      </w:pPr>
      <w:r w:rsidRPr="00C679FB">
        <w:rPr>
          <w:rFonts w:ascii="Gill Sans MT" w:eastAsia="Arial" w:hAnsi="Gill Sans MT" w:cs="Arial"/>
        </w:rPr>
        <w:t xml:space="preserve">During the discussions, as actions are agreed upon and </w:t>
      </w:r>
      <w:r w:rsidR="00C85C10" w:rsidRPr="00C679FB">
        <w:rPr>
          <w:rFonts w:ascii="Gill Sans MT" w:eastAsia="Arial" w:hAnsi="Gill Sans MT" w:cs="Arial"/>
        </w:rPr>
        <w:t>responsibilities</w:t>
      </w:r>
      <w:r w:rsidRPr="00C679FB">
        <w:rPr>
          <w:rFonts w:ascii="Gill Sans MT" w:eastAsia="Arial" w:hAnsi="Gill Sans MT" w:cs="Arial"/>
        </w:rPr>
        <w:t xml:space="preserve"> assigned, the team can populate this action plan. </w:t>
      </w:r>
      <w:r w:rsidR="00322326" w:rsidRPr="00C679FB">
        <w:rPr>
          <w:rFonts w:ascii="Gill Sans MT" w:eastAsia="Arial" w:hAnsi="Gill Sans MT" w:cs="Arial"/>
        </w:rPr>
        <w:t xml:space="preserve">Following the conclusion of this session, the action plan should be housed in a shared location to allow </w:t>
      </w:r>
      <w:r w:rsidR="00FA5A1C" w:rsidRPr="00C679FB">
        <w:rPr>
          <w:rFonts w:ascii="Gill Sans MT" w:eastAsia="Arial" w:hAnsi="Gill Sans MT" w:cs="Arial"/>
        </w:rPr>
        <w:t xml:space="preserve">people to update the plan as they complete their action items. </w:t>
      </w:r>
    </w:p>
    <w:tbl>
      <w:tblPr>
        <w:tblStyle w:val="Grilledutableau"/>
        <w:tblW w:w="0" w:type="auto"/>
        <w:tblLook w:val="04A0" w:firstRow="1" w:lastRow="0" w:firstColumn="1" w:lastColumn="0" w:noHBand="0" w:noVBand="1"/>
      </w:tblPr>
      <w:tblGrid>
        <w:gridCol w:w="535"/>
        <w:gridCol w:w="3575"/>
        <w:gridCol w:w="2056"/>
        <w:gridCol w:w="2559"/>
        <w:gridCol w:w="3743"/>
      </w:tblGrid>
      <w:tr w:rsidR="00C53E30" w:rsidRPr="00C679FB" w14:paraId="0F839976" w14:textId="77777777" w:rsidTr="0090793D">
        <w:tc>
          <w:tcPr>
            <w:tcW w:w="535" w:type="dxa"/>
          </w:tcPr>
          <w:p w14:paraId="40DED78E" w14:textId="7652D7DB" w:rsidR="00C53E30" w:rsidRPr="00C679FB" w:rsidRDefault="00C53E30">
            <w:pPr>
              <w:rPr>
                <w:rFonts w:ascii="Gill Sans MT" w:eastAsia="Arial" w:hAnsi="Gill Sans MT" w:cs="Arial"/>
              </w:rPr>
            </w:pPr>
            <w:r w:rsidRPr="00C679FB">
              <w:rPr>
                <w:rFonts w:ascii="Gill Sans MT" w:eastAsia="Arial" w:hAnsi="Gill Sans MT" w:cs="Arial"/>
              </w:rPr>
              <w:t>#</w:t>
            </w:r>
          </w:p>
        </w:tc>
        <w:tc>
          <w:tcPr>
            <w:tcW w:w="3575" w:type="dxa"/>
          </w:tcPr>
          <w:p w14:paraId="40004950" w14:textId="6ECA8373" w:rsidR="00C53E30" w:rsidRPr="00C679FB" w:rsidRDefault="00C53E30">
            <w:pPr>
              <w:rPr>
                <w:rFonts w:ascii="Gill Sans MT" w:eastAsia="Arial" w:hAnsi="Gill Sans MT" w:cs="Arial"/>
              </w:rPr>
            </w:pPr>
            <w:r w:rsidRPr="00C679FB">
              <w:rPr>
                <w:rFonts w:ascii="Gill Sans MT" w:eastAsia="Arial" w:hAnsi="Gill Sans MT" w:cs="Arial"/>
              </w:rPr>
              <w:t>Action Item</w:t>
            </w:r>
          </w:p>
        </w:tc>
        <w:tc>
          <w:tcPr>
            <w:tcW w:w="2056" w:type="dxa"/>
          </w:tcPr>
          <w:p w14:paraId="66095D06" w14:textId="35A424AC" w:rsidR="00C53E30" w:rsidRPr="00C679FB" w:rsidRDefault="00C53E30">
            <w:pPr>
              <w:rPr>
                <w:rFonts w:ascii="Gill Sans MT" w:eastAsia="Arial" w:hAnsi="Gill Sans MT" w:cs="Arial"/>
              </w:rPr>
            </w:pPr>
            <w:r w:rsidRPr="00C679FB">
              <w:rPr>
                <w:rFonts w:ascii="Gill Sans MT" w:eastAsia="Arial" w:hAnsi="Gill Sans MT" w:cs="Arial"/>
              </w:rPr>
              <w:t>Person/Team responsible</w:t>
            </w:r>
          </w:p>
        </w:tc>
        <w:tc>
          <w:tcPr>
            <w:tcW w:w="2559" w:type="dxa"/>
          </w:tcPr>
          <w:p w14:paraId="10429CA7" w14:textId="53578893" w:rsidR="00C53E30" w:rsidRPr="00C679FB" w:rsidRDefault="00C53E30">
            <w:pPr>
              <w:rPr>
                <w:rFonts w:ascii="Gill Sans MT" w:eastAsia="Arial" w:hAnsi="Gill Sans MT" w:cs="Arial"/>
              </w:rPr>
            </w:pPr>
            <w:r w:rsidRPr="00C679FB">
              <w:rPr>
                <w:rFonts w:ascii="Gill Sans MT" w:eastAsia="Arial" w:hAnsi="Gill Sans MT" w:cs="Arial"/>
              </w:rPr>
              <w:t>Due date</w:t>
            </w:r>
          </w:p>
        </w:tc>
        <w:tc>
          <w:tcPr>
            <w:tcW w:w="3743" w:type="dxa"/>
          </w:tcPr>
          <w:p w14:paraId="6680749A" w14:textId="19193933" w:rsidR="00C53E30" w:rsidRPr="00C679FB" w:rsidRDefault="00C53E30" w:rsidP="0090793D">
            <w:pPr>
              <w:ind w:left="761" w:hanging="761"/>
              <w:rPr>
                <w:rFonts w:ascii="Gill Sans MT" w:eastAsia="Arial" w:hAnsi="Gill Sans MT" w:cs="Arial"/>
              </w:rPr>
            </w:pPr>
            <w:r w:rsidRPr="00C679FB">
              <w:rPr>
                <w:rFonts w:ascii="Gill Sans MT" w:eastAsia="Arial" w:hAnsi="Gill Sans MT" w:cs="Arial"/>
              </w:rPr>
              <w:t>Resources required</w:t>
            </w:r>
          </w:p>
        </w:tc>
      </w:tr>
      <w:tr w:rsidR="00C53E30" w:rsidRPr="00C679FB" w14:paraId="01CF1674" w14:textId="77777777" w:rsidTr="0090793D">
        <w:tc>
          <w:tcPr>
            <w:tcW w:w="535" w:type="dxa"/>
          </w:tcPr>
          <w:p w14:paraId="46A2F41F" w14:textId="77777777" w:rsidR="00C53E30" w:rsidRPr="00C679FB" w:rsidRDefault="00C53E30">
            <w:pPr>
              <w:rPr>
                <w:rFonts w:ascii="Gill Sans MT" w:eastAsia="Arial" w:hAnsi="Gill Sans MT" w:cs="Arial"/>
              </w:rPr>
            </w:pPr>
          </w:p>
        </w:tc>
        <w:tc>
          <w:tcPr>
            <w:tcW w:w="3575" w:type="dxa"/>
          </w:tcPr>
          <w:p w14:paraId="747C2233" w14:textId="77777777" w:rsidR="00C53E30" w:rsidRPr="00C679FB" w:rsidRDefault="00C53E30">
            <w:pPr>
              <w:rPr>
                <w:rFonts w:ascii="Gill Sans MT" w:eastAsia="Arial" w:hAnsi="Gill Sans MT" w:cs="Arial"/>
              </w:rPr>
            </w:pPr>
          </w:p>
        </w:tc>
        <w:tc>
          <w:tcPr>
            <w:tcW w:w="2056" w:type="dxa"/>
          </w:tcPr>
          <w:p w14:paraId="5938EFAB" w14:textId="77777777" w:rsidR="00C53E30" w:rsidRPr="00C679FB" w:rsidRDefault="00C53E30">
            <w:pPr>
              <w:rPr>
                <w:rFonts w:ascii="Gill Sans MT" w:eastAsia="Arial" w:hAnsi="Gill Sans MT" w:cs="Arial"/>
              </w:rPr>
            </w:pPr>
          </w:p>
        </w:tc>
        <w:tc>
          <w:tcPr>
            <w:tcW w:w="2559" w:type="dxa"/>
          </w:tcPr>
          <w:p w14:paraId="784F57BF" w14:textId="77777777" w:rsidR="00C53E30" w:rsidRPr="00C679FB" w:rsidRDefault="00C53E30">
            <w:pPr>
              <w:rPr>
                <w:rFonts w:ascii="Gill Sans MT" w:eastAsia="Arial" w:hAnsi="Gill Sans MT" w:cs="Arial"/>
              </w:rPr>
            </w:pPr>
          </w:p>
        </w:tc>
        <w:tc>
          <w:tcPr>
            <w:tcW w:w="3743" w:type="dxa"/>
          </w:tcPr>
          <w:p w14:paraId="16E6386B" w14:textId="77777777" w:rsidR="00C53E30" w:rsidRPr="00C679FB" w:rsidRDefault="00C53E30">
            <w:pPr>
              <w:rPr>
                <w:rFonts w:ascii="Gill Sans MT" w:eastAsia="Arial" w:hAnsi="Gill Sans MT" w:cs="Arial"/>
              </w:rPr>
            </w:pPr>
          </w:p>
        </w:tc>
      </w:tr>
      <w:tr w:rsidR="00C53E30" w:rsidRPr="00C679FB" w14:paraId="2E925D62" w14:textId="77777777" w:rsidTr="0090793D">
        <w:tc>
          <w:tcPr>
            <w:tcW w:w="535" w:type="dxa"/>
          </w:tcPr>
          <w:p w14:paraId="009D1FC2" w14:textId="77777777" w:rsidR="00C53E30" w:rsidRPr="00C679FB" w:rsidRDefault="00C53E30">
            <w:pPr>
              <w:rPr>
                <w:rFonts w:ascii="Gill Sans MT" w:eastAsia="Arial" w:hAnsi="Gill Sans MT" w:cs="Arial"/>
              </w:rPr>
            </w:pPr>
          </w:p>
        </w:tc>
        <w:tc>
          <w:tcPr>
            <w:tcW w:w="3575" w:type="dxa"/>
          </w:tcPr>
          <w:p w14:paraId="26D81120" w14:textId="77777777" w:rsidR="00C53E30" w:rsidRPr="00C679FB" w:rsidRDefault="00C53E30">
            <w:pPr>
              <w:rPr>
                <w:rFonts w:ascii="Gill Sans MT" w:eastAsia="Arial" w:hAnsi="Gill Sans MT" w:cs="Arial"/>
              </w:rPr>
            </w:pPr>
          </w:p>
        </w:tc>
        <w:tc>
          <w:tcPr>
            <w:tcW w:w="2056" w:type="dxa"/>
          </w:tcPr>
          <w:p w14:paraId="4A15B336" w14:textId="77777777" w:rsidR="00C53E30" w:rsidRPr="00C679FB" w:rsidRDefault="00C53E30">
            <w:pPr>
              <w:rPr>
                <w:rFonts w:ascii="Gill Sans MT" w:eastAsia="Arial" w:hAnsi="Gill Sans MT" w:cs="Arial"/>
              </w:rPr>
            </w:pPr>
          </w:p>
        </w:tc>
        <w:tc>
          <w:tcPr>
            <w:tcW w:w="2559" w:type="dxa"/>
          </w:tcPr>
          <w:p w14:paraId="3D890D53" w14:textId="77777777" w:rsidR="00C53E30" w:rsidRPr="00C679FB" w:rsidRDefault="00C53E30">
            <w:pPr>
              <w:rPr>
                <w:rFonts w:ascii="Gill Sans MT" w:eastAsia="Arial" w:hAnsi="Gill Sans MT" w:cs="Arial"/>
              </w:rPr>
            </w:pPr>
          </w:p>
        </w:tc>
        <w:tc>
          <w:tcPr>
            <w:tcW w:w="3743" w:type="dxa"/>
          </w:tcPr>
          <w:p w14:paraId="4DD0FE1F" w14:textId="77777777" w:rsidR="00C53E30" w:rsidRPr="00C679FB" w:rsidRDefault="00C53E30">
            <w:pPr>
              <w:rPr>
                <w:rFonts w:ascii="Gill Sans MT" w:eastAsia="Arial" w:hAnsi="Gill Sans MT" w:cs="Arial"/>
              </w:rPr>
            </w:pPr>
          </w:p>
        </w:tc>
      </w:tr>
      <w:tr w:rsidR="00C53E30" w:rsidRPr="00C679FB" w14:paraId="3123035D" w14:textId="77777777" w:rsidTr="0090793D">
        <w:tc>
          <w:tcPr>
            <w:tcW w:w="535" w:type="dxa"/>
          </w:tcPr>
          <w:p w14:paraId="40154328" w14:textId="77777777" w:rsidR="00C53E30" w:rsidRPr="00C679FB" w:rsidRDefault="00C53E30">
            <w:pPr>
              <w:rPr>
                <w:rFonts w:ascii="Gill Sans MT" w:eastAsia="Arial" w:hAnsi="Gill Sans MT" w:cs="Arial"/>
              </w:rPr>
            </w:pPr>
          </w:p>
        </w:tc>
        <w:tc>
          <w:tcPr>
            <w:tcW w:w="3575" w:type="dxa"/>
          </w:tcPr>
          <w:p w14:paraId="0ABE251C" w14:textId="77777777" w:rsidR="00C53E30" w:rsidRPr="00C679FB" w:rsidRDefault="00C53E30">
            <w:pPr>
              <w:rPr>
                <w:rFonts w:ascii="Gill Sans MT" w:eastAsia="Arial" w:hAnsi="Gill Sans MT" w:cs="Arial"/>
              </w:rPr>
            </w:pPr>
          </w:p>
        </w:tc>
        <w:tc>
          <w:tcPr>
            <w:tcW w:w="2056" w:type="dxa"/>
          </w:tcPr>
          <w:p w14:paraId="3BA252E7" w14:textId="77777777" w:rsidR="00C53E30" w:rsidRPr="00C679FB" w:rsidRDefault="00C53E30">
            <w:pPr>
              <w:rPr>
                <w:rFonts w:ascii="Gill Sans MT" w:eastAsia="Arial" w:hAnsi="Gill Sans MT" w:cs="Arial"/>
              </w:rPr>
            </w:pPr>
          </w:p>
        </w:tc>
        <w:tc>
          <w:tcPr>
            <w:tcW w:w="2559" w:type="dxa"/>
          </w:tcPr>
          <w:p w14:paraId="5D533671" w14:textId="77777777" w:rsidR="00C53E30" w:rsidRPr="00C679FB" w:rsidRDefault="00C53E30">
            <w:pPr>
              <w:rPr>
                <w:rFonts w:ascii="Gill Sans MT" w:eastAsia="Arial" w:hAnsi="Gill Sans MT" w:cs="Arial"/>
              </w:rPr>
            </w:pPr>
          </w:p>
        </w:tc>
        <w:tc>
          <w:tcPr>
            <w:tcW w:w="3743" w:type="dxa"/>
          </w:tcPr>
          <w:p w14:paraId="5C5C74AD" w14:textId="77777777" w:rsidR="00C53E30" w:rsidRPr="00C679FB" w:rsidRDefault="00C53E30">
            <w:pPr>
              <w:rPr>
                <w:rFonts w:ascii="Gill Sans MT" w:eastAsia="Arial" w:hAnsi="Gill Sans MT" w:cs="Arial"/>
              </w:rPr>
            </w:pPr>
          </w:p>
        </w:tc>
      </w:tr>
      <w:tr w:rsidR="00C53E30" w:rsidRPr="00C679FB" w14:paraId="0FD2D0AF" w14:textId="77777777" w:rsidTr="0090793D">
        <w:tc>
          <w:tcPr>
            <w:tcW w:w="535" w:type="dxa"/>
          </w:tcPr>
          <w:p w14:paraId="2744D6BC" w14:textId="77777777" w:rsidR="00C53E30" w:rsidRPr="00C679FB" w:rsidRDefault="00C53E30">
            <w:pPr>
              <w:rPr>
                <w:rFonts w:ascii="Gill Sans MT" w:eastAsia="Arial" w:hAnsi="Gill Sans MT" w:cs="Arial"/>
              </w:rPr>
            </w:pPr>
          </w:p>
        </w:tc>
        <w:tc>
          <w:tcPr>
            <w:tcW w:w="3575" w:type="dxa"/>
          </w:tcPr>
          <w:p w14:paraId="16EEBCDF" w14:textId="77777777" w:rsidR="00C53E30" w:rsidRPr="00C679FB" w:rsidRDefault="00C53E30">
            <w:pPr>
              <w:rPr>
                <w:rFonts w:ascii="Gill Sans MT" w:eastAsia="Arial" w:hAnsi="Gill Sans MT" w:cs="Arial"/>
              </w:rPr>
            </w:pPr>
          </w:p>
        </w:tc>
        <w:tc>
          <w:tcPr>
            <w:tcW w:w="2056" w:type="dxa"/>
          </w:tcPr>
          <w:p w14:paraId="5FD070EE" w14:textId="77777777" w:rsidR="00C53E30" w:rsidRPr="00C679FB" w:rsidRDefault="00C53E30">
            <w:pPr>
              <w:rPr>
                <w:rFonts w:ascii="Gill Sans MT" w:eastAsia="Arial" w:hAnsi="Gill Sans MT" w:cs="Arial"/>
              </w:rPr>
            </w:pPr>
          </w:p>
        </w:tc>
        <w:tc>
          <w:tcPr>
            <w:tcW w:w="2559" w:type="dxa"/>
          </w:tcPr>
          <w:p w14:paraId="5A8943F5" w14:textId="77777777" w:rsidR="00C53E30" w:rsidRPr="00C679FB" w:rsidRDefault="00C53E30">
            <w:pPr>
              <w:rPr>
                <w:rFonts w:ascii="Gill Sans MT" w:eastAsia="Arial" w:hAnsi="Gill Sans MT" w:cs="Arial"/>
              </w:rPr>
            </w:pPr>
          </w:p>
        </w:tc>
        <w:tc>
          <w:tcPr>
            <w:tcW w:w="3743" w:type="dxa"/>
          </w:tcPr>
          <w:p w14:paraId="5F01049D" w14:textId="77777777" w:rsidR="00C53E30" w:rsidRPr="00C679FB" w:rsidRDefault="00C53E30">
            <w:pPr>
              <w:rPr>
                <w:rFonts w:ascii="Gill Sans MT" w:eastAsia="Arial" w:hAnsi="Gill Sans MT" w:cs="Arial"/>
              </w:rPr>
            </w:pPr>
          </w:p>
        </w:tc>
      </w:tr>
      <w:tr w:rsidR="00C53E30" w:rsidRPr="00C679FB" w14:paraId="4679C66C" w14:textId="77777777" w:rsidTr="0090793D">
        <w:tc>
          <w:tcPr>
            <w:tcW w:w="535" w:type="dxa"/>
          </w:tcPr>
          <w:p w14:paraId="259C8BBD" w14:textId="77777777" w:rsidR="00C53E30" w:rsidRPr="00C679FB" w:rsidRDefault="00C53E30">
            <w:pPr>
              <w:rPr>
                <w:rFonts w:ascii="Gill Sans MT" w:eastAsia="Arial" w:hAnsi="Gill Sans MT" w:cs="Arial"/>
              </w:rPr>
            </w:pPr>
          </w:p>
        </w:tc>
        <w:tc>
          <w:tcPr>
            <w:tcW w:w="3575" w:type="dxa"/>
          </w:tcPr>
          <w:p w14:paraId="01A9940D" w14:textId="77777777" w:rsidR="00C53E30" w:rsidRPr="00C679FB" w:rsidRDefault="00C53E30">
            <w:pPr>
              <w:rPr>
                <w:rFonts w:ascii="Gill Sans MT" w:eastAsia="Arial" w:hAnsi="Gill Sans MT" w:cs="Arial"/>
              </w:rPr>
            </w:pPr>
          </w:p>
        </w:tc>
        <w:tc>
          <w:tcPr>
            <w:tcW w:w="2056" w:type="dxa"/>
          </w:tcPr>
          <w:p w14:paraId="61A167A6" w14:textId="77777777" w:rsidR="00C53E30" w:rsidRPr="00C679FB" w:rsidRDefault="00C53E30">
            <w:pPr>
              <w:rPr>
                <w:rFonts w:ascii="Gill Sans MT" w:eastAsia="Arial" w:hAnsi="Gill Sans MT" w:cs="Arial"/>
              </w:rPr>
            </w:pPr>
          </w:p>
        </w:tc>
        <w:tc>
          <w:tcPr>
            <w:tcW w:w="2559" w:type="dxa"/>
          </w:tcPr>
          <w:p w14:paraId="08123C9A" w14:textId="77777777" w:rsidR="00C53E30" w:rsidRPr="00C679FB" w:rsidRDefault="00C53E30">
            <w:pPr>
              <w:rPr>
                <w:rFonts w:ascii="Gill Sans MT" w:eastAsia="Arial" w:hAnsi="Gill Sans MT" w:cs="Arial"/>
              </w:rPr>
            </w:pPr>
          </w:p>
        </w:tc>
        <w:tc>
          <w:tcPr>
            <w:tcW w:w="3743" w:type="dxa"/>
          </w:tcPr>
          <w:p w14:paraId="3EAB9119" w14:textId="77777777" w:rsidR="00C53E30" w:rsidRPr="00C679FB" w:rsidRDefault="00C53E30">
            <w:pPr>
              <w:rPr>
                <w:rFonts w:ascii="Gill Sans MT" w:eastAsia="Arial" w:hAnsi="Gill Sans MT" w:cs="Arial"/>
              </w:rPr>
            </w:pPr>
          </w:p>
        </w:tc>
      </w:tr>
    </w:tbl>
    <w:p w14:paraId="467FEAAB" w14:textId="77777777" w:rsidR="00DE5E08" w:rsidRPr="00C679FB" w:rsidRDefault="00DE5E08">
      <w:pPr>
        <w:rPr>
          <w:rFonts w:ascii="Gill Sans MT" w:eastAsia="Arial" w:hAnsi="Gill Sans MT" w:cs="Arial"/>
        </w:rPr>
      </w:pPr>
    </w:p>
    <w:sectPr w:rsidR="00DE5E08" w:rsidRPr="00C679FB" w:rsidSect="0090793D">
      <w:pgSz w:w="15840" w:h="12240" w:orient="landscape"/>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A6C1D" w14:textId="77777777" w:rsidR="00901F5B" w:rsidRDefault="00901F5B">
      <w:pPr>
        <w:spacing w:after="0" w:line="240" w:lineRule="auto"/>
      </w:pPr>
      <w:r>
        <w:separator/>
      </w:r>
    </w:p>
  </w:endnote>
  <w:endnote w:type="continuationSeparator" w:id="0">
    <w:p w14:paraId="26A682B7" w14:textId="77777777" w:rsidR="00901F5B" w:rsidRDefault="0090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GillSansMTStd-Book">
    <w:altName w:val="Calibri"/>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w:altName w:val="Arial"/>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A" w14:textId="267E057A" w:rsidR="003F4B0A" w:rsidRDefault="00C806D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971E7C">
      <w:rPr>
        <w:rFonts w:ascii="Arial" w:eastAsia="Arial" w:hAnsi="Arial" w:cs="Arial"/>
        <w:noProof/>
        <w:color w:val="000000"/>
      </w:rPr>
      <w:t>1</w:t>
    </w:r>
    <w:r>
      <w:rPr>
        <w:rFonts w:ascii="Arial" w:eastAsia="Arial" w:hAnsi="Arial" w:cs="Arial"/>
        <w:color w:val="000000"/>
      </w:rPr>
      <w:fldChar w:fldCharType="end"/>
    </w:r>
  </w:p>
  <w:p w14:paraId="000000FB" w14:textId="77777777" w:rsidR="003F4B0A" w:rsidRDefault="003F4B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1DCF8" w14:textId="77777777" w:rsidR="00901F5B" w:rsidRDefault="00901F5B">
      <w:pPr>
        <w:spacing w:after="0" w:line="240" w:lineRule="auto"/>
      </w:pPr>
      <w:r>
        <w:separator/>
      </w:r>
    </w:p>
  </w:footnote>
  <w:footnote w:type="continuationSeparator" w:id="0">
    <w:p w14:paraId="100198AD" w14:textId="77777777" w:rsidR="00901F5B" w:rsidRDefault="00901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019D"/>
    <w:multiLevelType w:val="hybridMultilevel"/>
    <w:tmpl w:val="62D2A6A4"/>
    <w:lvl w:ilvl="0" w:tplc="283E257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C2DAE"/>
    <w:multiLevelType w:val="hybridMultilevel"/>
    <w:tmpl w:val="9DF096B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E4D98"/>
    <w:multiLevelType w:val="hybridMultilevel"/>
    <w:tmpl w:val="42701C2E"/>
    <w:lvl w:ilvl="0" w:tplc="15CED9C6">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37844"/>
    <w:multiLevelType w:val="hybridMultilevel"/>
    <w:tmpl w:val="2DD4847A"/>
    <w:lvl w:ilvl="0" w:tplc="FBE88610">
      <w:numFmt w:val="bullet"/>
      <w:lvlText w:val="-"/>
      <w:lvlJc w:val="left"/>
      <w:pPr>
        <w:ind w:left="720" w:hanging="360"/>
      </w:pPr>
      <w:rPr>
        <w:rFonts w:ascii="Gill Sans MT" w:eastAsiaTheme="minorEastAsia" w:hAnsi="Gill Sans MT" w:cs="GillSansMTStd-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05D34"/>
    <w:multiLevelType w:val="multilevel"/>
    <w:tmpl w:val="B38EC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1A3CB7"/>
    <w:multiLevelType w:val="hybridMultilevel"/>
    <w:tmpl w:val="8B62C56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62026AC"/>
    <w:multiLevelType w:val="multilevel"/>
    <w:tmpl w:val="776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2702F"/>
    <w:multiLevelType w:val="hybridMultilevel"/>
    <w:tmpl w:val="9DA412B4"/>
    <w:lvl w:ilvl="0" w:tplc="0DCA608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068A6"/>
    <w:multiLevelType w:val="multilevel"/>
    <w:tmpl w:val="DED087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72691"/>
    <w:multiLevelType w:val="multilevel"/>
    <w:tmpl w:val="AA66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765FB"/>
    <w:multiLevelType w:val="hybridMultilevel"/>
    <w:tmpl w:val="E9005386"/>
    <w:lvl w:ilvl="0" w:tplc="4A9A6F5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14CBE"/>
    <w:multiLevelType w:val="hybridMultilevel"/>
    <w:tmpl w:val="A6FA719E"/>
    <w:lvl w:ilvl="0" w:tplc="FBE88610">
      <w:numFmt w:val="bullet"/>
      <w:lvlText w:val="-"/>
      <w:lvlJc w:val="left"/>
      <w:pPr>
        <w:ind w:left="720" w:hanging="360"/>
      </w:pPr>
      <w:rPr>
        <w:rFonts w:ascii="Gill Sans MT" w:eastAsiaTheme="minorEastAsia" w:hAnsi="Gill Sans MT" w:cs="GillSansMTStd-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91568"/>
    <w:multiLevelType w:val="multilevel"/>
    <w:tmpl w:val="B47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77759"/>
    <w:multiLevelType w:val="hybridMultilevel"/>
    <w:tmpl w:val="1E6093C8"/>
    <w:lvl w:ilvl="0" w:tplc="F9724770">
      <w:start w:val="4"/>
      <w:numFmt w:val="bullet"/>
      <w:lvlText w:val="-"/>
      <w:lvlJc w:val="left"/>
      <w:pPr>
        <w:ind w:left="360" w:hanging="360"/>
      </w:pPr>
      <w:rPr>
        <w:rFonts w:ascii="Gill Sans MT" w:eastAsia="Gill Sans" w:hAnsi="Gill Sans MT" w:cs="Gill Sans"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6DF71D9"/>
    <w:multiLevelType w:val="hybridMultilevel"/>
    <w:tmpl w:val="05D87C34"/>
    <w:lvl w:ilvl="0" w:tplc="A87AC5E8">
      <w:start w:val="4"/>
      <w:numFmt w:val="bullet"/>
      <w:lvlText w:val="-"/>
      <w:lvlJc w:val="left"/>
      <w:pPr>
        <w:ind w:left="720" w:hanging="360"/>
      </w:pPr>
      <w:rPr>
        <w:rFonts w:ascii="Arial" w:eastAsia="Arial" w:hAnsi="Arial" w:cs="Arial"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767400E"/>
    <w:multiLevelType w:val="multilevel"/>
    <w:tmpl w:val="26F61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431146"/>
    <w:multiLevelType w:val="hybridMultilevel"/>
    <w:tmpl w:val="4F8296AC"/>
    <w:lvl w:ilvl="0" w:tplc="DDDCBA9A">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70087376">
    <w:abstractNumId w:val="15"/>
  </w:num>
  <w:num w:numId="2" w16cid:durableId="460198151">
    <w:abstractNumId w:val="4"/>
  </w:num>
  <w:num w:numId="3" w16cid:durableId="395277257">
    <w:abstractNumId w:val="16"/>
  </w:num>
  <w:num w:numId="4" w16cid:durableId="1945116237">
    <w:abstractNumId w:val="12"/>
  </w:num>
  <w:num w:numId="5" w16cid:durableId="211891465">
    <w:abstractNumId w:val="5"/>
  </w:num>
  <w:num w:numId="6" w16cid:durableId="782922359">
    <w:abstractNumId w:val="13"/>
  </w:num>
  <w:num w:numId="7" w16cid:durableId="676805270">
    <w:abstractNumId w:val="14"/>
  </w:num>
  <w:num w:numId="8" w16cid:durableId="332151953">
    <w:abstractNumId w:val="1"/>
  </w:num>
  <w:num w:numId="9" w16cid:durableId="1326518046">
    <w:abstractNumId w:val="6"/>
  </w:num>
  <w:num w:numId="10" w16cid:durableId="1547570852">
    <w:abstractNumId w:val="9"/>
  </w:num>
  <w:num w:numId="11" w16cid:durableId="1980569656">
    <w:abstractNumId w:val="11"/>
  </w:num>
  <w:num w:numId="12" w16cid:durableId="1993362807">
    <w:abstractNumId w:val="3"/>
  </w:num>
  <w:num w:numId="13" w16cid:durableId="2060862922">
    <w:abstractNumId w:val="2"/>
  </w:num>
  <w:num w:numId="14" w16cid:durableId="1883328082">
    <w:abstractNumId w:val="8"/>
  </w:num>
  <w:num w:numId="15" w16cid:durableId="1506245930">
    <w:abstractNumId w:val="7"/>
  </w:num>
  <w:num w:numId="16" w16cid:durableId="1021660896">
    <w:abstractNumId w:val="10"/>
  </w:num>
  <w:num w:numId="17" w16cid:durableId="10951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0A"/>
    <w:rsid w:val="00002E5D"/>
    <w:rsid w:val="00005D1A"/>
    <w:rsid w:val="000167C3"/>
    <w:rsid w:val="0002364D"/>
    <w:rsid w:val="00031E5A"/>
    <w:rsid w:val="00047BE0"/>
    <w:rsid w:val="000568F8"/>
    <w:rsid w:val="000733EA"/>
    <w:rsid w:val="000923E9"/>
    <w:rsid w:val="00097A49"/>
    <w:rsid w:val="000A6CAF"/>
    <w:rsid w:val="000B55A6"/>
    <w:rsid w:val="000C1818"/>
    <w:rsid w:val="000F40B0"/>
    <w:rsid w:val="0010067A"/>
    <w:rsid w:val="00106FA4"/>
    <w:rsid w:val="001109E5"/>
    <w:rsid w:val="001162A8"/>
    <w:rsid w:val="00123F66"/>
    <w:rsid w:val="0012470D"/>
    <w:rsid w:val="00127AD6"/>
    <w:rsid w:val="00131ABF"/>
    <w:rsid w:val="00137A67"/>
    <w:rsid w:val="00160D3E"/>
    <w:rsid w:val="0016580A"/>
    <w:rsid w:val="00171123"/>
    <w:rsid w:val="00172ADB"/>
    <w:rsid w:val="00175E25"/>
    <w:rsid w:val="00176B78"/>
    <w:rsid w:val="0019701D"/>
    <w:rsid w:val="0019783D"/>
    <w:rsid w:val="001A01D9"/>
    <w:rsid w:val="001B1D68"/>
    <w:rsid w:val="001B7881"/>
    <w:rsid w:val="001C6811"/>
    <w:rsid w:val="001E2232"/>
    <w:rsid w:val="00203A33"/>
    <w:rsid w:val="00212FAD"/>
    <w:rsid w:val="00213C27"/>
    <w:rsid w:val="00236988"/>
    <w:rsid w:val="00237FA2"/>
    <w:rsid w:val="002447B2"/>
    <w:rsid w:val="00254267"/>
    <w:rsid w:val="002555B4"/>
    <w:rsid w:val="0027015B"/>
    <w:rsid w:val="002818ED"/>
    <w:rsid w:val="0029243A"/>
    <w:rsid w:val="00295B9B"/>
    <w:rsid w:val="002A0C0C"/>
    <w:rsid w:val="002A2CB6"/>
    <w:rsid w:val="002A4BAD"/>
    <w:rsid w:val="002B6E48"/>
    <w:rsid w:val="002C2E83"/>
    <w:rsid w:val="002D786C"/>
    <w:rsid w:val="00310690"/>
    <w:rsid w:val="00311D54"/>
    <w:rsid w:val="00322326"/>
    <w:rsid w:val="00343680"/>
    <w:rsid w:val="003616C4"/>
    <w:rsid w:val="003765B5"/>
    <w:rsid w:val="00385CA9"/>
    <w:rsid w:val="00387179"/>
    <w:rsid w:val="003946FE"/>
    <w:rsid w:val="003952D9"/>
    <w:rsid w:val="003A7569"/>
    <w:rsid w:val="003D1A7F"/>
    <w:rsid w:val="003F1647"/>
    <w:rsid w:val="003F4B0A"/>
    <w:rsid w:val="004000F8"/>
    <w:rsid w:val="00435C4A"/>
    <w:rsid w:val="00441A08"/>
    <w:rsid w:val="004527C5"/>
    <w:rsid w:val="00461E33"/>
    <w:rsid w:val="00485142"/>
    <w:rsid w:val="004861BA"/>
    <w:rsid w:val="004A01C8"/>
    <w:rsid w:val="004A28BA"/>
    <w:rsid w:val="004A36F7"/>
    <w:rsid w:val="004A5A53"/>
    <w:rsid w:val="004B3B15"/>
    <w:rsid w:val="004B6E4B"/>
    <w:rsid w:val="004C5875"/>
    <w:rsid w:val="004D33BE"/>
    <w:rsid w:val="004E7AD2"/>
    <w:rsid w:val="004F2E6A"/>
    <w:rsid w:val="004F62E2"/>
    <w:rsid w:val="004F7303"/>
    <w:rsid w:val="00525EBF"/>
    <w:rsid w:val="00537C9C"/>
    <w:rsid w:val="0055588E"/>
    <w:rsid w:val="00561814"/>
    <w:rsid w:val="0057797F"/>
    <w:rsid w:val="00580D35"/>
    <w:rsid w:val="005846D3"/>
    <w:rsid w:val="005F5626"/>
    <w:rsid w:val="00604118"/>
    <w:rsid w:val="00620139"/>
    <w:rsid w:val="006840CE"/>
    <w:rsid w:val="00684DF9"/>
    <w:rsid w:val="006C16B3"/>
    <w:rsid w:val="006C1A1A"/>
    <w:rsid w:val="006C6A2A"/>
    <w:rsid w:val="006D2E2E"/>
    <w:rsid w:val="006E1721"/>
    <w:rsid w:val="00714E80"/>
    <w:rsid w:val="007302F2"/>
    <w:rsid w:val="00732C57"/>
    <w:rsid w:val="00745374"/>
    <w:rsid w:val="00753349"/>
    <w:rsid w:val="0076526E"/>
    <w:rsid w:val="00787069"/>
    <w:rsid w:val="007952C3"/>
    <w:rsid w:val="00796CCE"/>
    <w:rsid w:val="007C4B1F"/>
    <w:rsid w:val="007D3D64"/>
    <w:rsid w:val="007F5EB6"/>
    <w:rsid w:val="00800F82"/>
    <w:rsid w:val="0080308F"/>
    <w:rsid w:val="00813690"/>
    <w:rsid w:val="00817177"/>
    <w:rsid w:val="00825E6F"/>
    <w:rsid w:val="00832CA5"/>
    <w:rsid w:val="008661C8"/>
    <w:rsid w:val="008776D5"/>
    <w:rsid w:val="00882D0A"/>
    <w:rsid w:val="008D2943"/>
    <w:rsid w:val="008D5F57"/>
    <w:rsid w:val="00901F5B"/>
    <w:rsid w:val="0090793D"/>
    <w:rsid w:val="00911A53"/>
    <w:rsid w:val="00923264"/>
    <w:rsid w:val="0092713C"/>
    <w:rsid w:val="0093053F"/>
    <w:rsid w:val="00932688"/>
    <w:rsid w:val="00936B2F"/>
    <w:rsid w:val="0094439F"/>
    <w:rsid w:val="00951565"/>
    <w:rsid w:val="00964E99"/>
    <w:rsid w:val="00971E7C"/>
    <w:rsid w:val="00987491"/>
    <w:rsid w:val="009A6141"/>
    <w:rsid w:val="009B0751"/>
    <w:rsid w:val="009B5607"/>
    <w:rsid w:val="009B5FE9"/>
    <w:rsid w:val="009D23F7"/>
    <w:rsid w:val="00A03AEB"/>
    <w:rsid w:val="00A221BE"/>
    <w:rsid w:val="00A31521"/>
    <w:rsid w:val="00A40847"/>
    <w:rsid w:val="00A51E4A"/>
    <w:rsid w:val="00A56EE2"/>
    <w:rsid w:val="00A6313E"/>
    <w:rsid w:val="00A64B1B"/>
    <w:rsid w:val="00A97325"/>
    <w:rsid w:val="00AA0AFB"/>
    <w:rsid w:val="00AB145D"/>
    <w:rsid w:val="00AC21C7"/>
    <w:rsid w:val="00AC46C4"/>
    <w:rsid w:val="00AF51B8"/>
    <w:rsid w:val="00AF710E"/>
    <w:rsid w:val="00B07CE9"/>
    <w:rsid w:val="00B10F4C"/>
    <w:rsid w:val="00B262F2"/>
    <w:rsid w:val="00B663EC"/>
    <w:rsid w:val="00B71A5C"/>
    <w:rsid w:val="00B723D9"/>
    <w:rsid w:val="00B812E3"/>
    <w:rsid w:val="00BB6F49"/>
    <w:rsid w:val="00BD56C9"/>
    <w:rsid w:val="00BE1EF6"/>
    <w:rsid w:val="00BE7833"/>
    <w:rsid w:val="00BF1BF0"/>
    <w:rsid w:val="00BF5D9E"/>
    <w:rsid w:val="00C11046"/>
    <w:rsid w:val="00C16D6B"/>
    <w:rsid w:val="00C53E30"/>
    <w:rsid w:val="00C679FB"/>
    <w:rsid w:val="00C73303"/>
    <w:rsid w:val="00C806D1"/>
    <w:rsid w:val="00C85141"/>
    <w:rsid w:val="00C85B6D"/>
    <w:rsid w:val="00C85C10"/>
    <w:rsid w:val="00CB5479"/>
    <w:rsid w:val="00CC57D3"/>
    <w:rsid w:val="00CC7B67"/>
    <w:rsid w:val="00CD16D7"/>
    <w:rsid w:val="00CD2584"/>
    <w:rsid w:val="00CE1071"/>
    <w:rsid w:val="00CE5B52"/>
    <w:rsid w:val="00CE5C44"/>
    <w:rsid w:val="00CF0290"/>
    <w:rsid w:val="00CF50E0"/>
    <w:rsid w:val="00D0299D"/>
    <w:rsid w:val="00D1274E"/>
    <w:rsid w:val="00D33287"/>
    <w:rsid w:val="00D40DEB"/>
    <w:rsid w:val="00D456DD"/>
    <w:rsid w:val="00D531FE"/>
    <w:rsid w:val="00D6274F"/>
    <w:rsid w:val="00D72088"/>
    <w:rsid w:val="00D7561C"/>
    <w:rsid w:val="00D83AE8"/>
    <w:rsid w:val="00DB1ECE"/>
    <w:rsid w:val="00DD0F83"/>
    <w:rsid w:val="00DD2265"/>
    <w:rsid w:val="00DD3C8F"/>
    <w:rsid w:val="00DE1D62"/>
    <w:rsid w:val="00DE47C9"/>
    <w:rsid w:val="00DE59D4"/>
    <w:rsid w:val="00DE5E08"/>
    <w:rsid w:val="00E0585B"/>
    <w:rsid w:val="00E06243"/>
    <w:rsid w:val="00E16A47"/>
    <w:rsid w:val="00E23038"/>
    <w:rsid w:val="00E26676"/>
    <w:rsid w:val="00E9236B"/>
    <w:rsid w:val="00E93FF2"/>
    <w:rsid w:val="00E969F4"/>
    <w:rsid w:val="00EA6703"/>
    <w:rsid w:val="00EB2FDE"/>
    <w:rsid w:val="00EE0AAE"/>
    <w:rsid w:val="00EE6E18"/>
    <w:rsid w:val="00F24FFA"/>
    <w:rsid w:val="00F3301E"/>
    <w:rsid w:val="00F43A7B"/>
    <w:rsid w:val="00F50DEC"/>
    <w:rsid w:val="00F52FD7"/>
    <w:rsid w:val="00F619CC"/>
    <w:rsid w:val="00FA5A1C"/>
    <w:rsid w:val="00FB6B49"/>
    <w:rsid w:val="00FD3B83"/>
    <w:rsid w:val="00FD6993"/>
    <w:rsid w:val="00FE0452"/>
    <w:rsid w:val="00FF7796"/>
    <w:rsid w:val="2202A27A"/>
    <w:rsid w:val="31A8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B52E"/>
  <w15:docId w15:val="{4CF8400A-A4C4-4D46-BB76-FB07940E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A4"/>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before="480" w:after="120"/>
    </w:pPr>
    <w:rPr>
      <w:b/>
      <w:sz w:val="72"/>
      <w:szCs w:val="72"/>
    </w:rPr>
  </w:style>
  <w:style w:type="table" w:styleId="Grilledutableau">
    <w:name w:val="Table Grid"/>
    <w:basedOn w:val="TableauNormal"/>
    <w:uiPriority w:val="39"/>
    <w:rsid w:val="00B7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31A3"/>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Paragraphedeliste">
    <w:name w:val="List Paragraph"/>
    <w:basedOn w:val="Normal"/>
    <w:uiPriority w:val="34"/>
    <w:qFormat/>
    <w:rsid w:val="00216BBC"/>
    <w:pPr>
      <w:ind w:left="720"/>
      <w:contextualSpacing/>
    </w:pPr>
  </w:style>
  <w:style w:type="paragraph" w:styleId="En-tte">
    <w:name w:val="header"/>
    <w:basedOn w:val="Normal"/>
    <w:link w:val="En-tteCar"/>
    <w:uiPriority w:val="99"/>
    <w:unhideWhenUsed/>
    <w:rsid w:val="00655D28"/>
    <w:pPr>
      <w:tabs>
        <w:tab w:val="center" w:pos="4680"/>
        <w:tab w:val="right" w:pos="9360"/>
      </w:tabs>
      <w:spacing w:after="0" w:line="240" w:lineRule="auto"/>
    </w:pPr>
  </w:style>
  <w:style w:type="character" w:customStyle="1" w:styleId="En-tteCar">
    <w:name w:val="En-tête Car"/>
    <w:basedOn w:val="Policepardfaut"/>
    <w:link w:val="En-tte"/>
    <w:uiPriority w:val="99"/>
    <w:rsid w:val="00655D28"/>
  </w:style>
  <w:style w:type="paragraph" w:styleId="Pieddepage">
    <w:name w:val="footer"/>
    <w:basedOn w:val="Normal"/>
    <w:link w:val="PieddepageCar"/>
    <w:uiPriority w:val="99"/>
    <w:unhideWhenUsed/>
    <w:rsid w:val="00655D2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55D28"/>
  </w:style>
  <w:style w:type="table" w:customStyle="1" w:styleId="a0">
    <w:basedOn w:val="TableauNormal"/>
    <w:pPr>
      <w:spacing w:after="0" w:line="240" w:lineRule="auto"/>
    </w:pPr>
    <w:tblPr>
      <w:tblStyleRowBandSize w:val="1"/>
      <w:tblStyleColBandSize w:val="1"/>
    </w:tblPr>
  </w:style>
  <w:style w:type="paragraph" w:styleId="Textedebulles">
    <w:name w:val="Balloon Text"/>
    <w:basedOn w:val="Normal"/>
    <w:link w:val="TextedebullesCar"/>
    <w:uiPriority w:val="99"/>
    <w:semiHidden/>
    <w:unhideWhenUsed/>
    <w:rsid w:val="003946FE"/>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946FE"/>
    <w:rPr>
      <w:rFonts w:ascii="Times New Roman" w:hAnsi="Times New Roman" w:cs="Times New Roman"/>
      <w:sz w:val="18"/>
      <w:szCs w:val="18"/>
    </w:rPr>
  </w:style>
  <w:style w:type="paragraph" w:customStyle="1" w:styleId="lmttranslationsastextitem">
    <w:name w:val="lmt__translations_as_text__item"/>
    <w:basedOn w:val="Normal"/>
    <w:rsid w:val="00FF7796"/>
    <w:pPr>
      <w:spacing w:before="100" w:beforeAutospacing="1" w:after="100" w:afterAutospacing="1" w:line="240" w:lineRule="auto"/>
    </w:pPr>
    <w:rPr>
      <w:rFonts w:ascii="Times New Roman" w:eastAsia="Times New Roman" w:hAnsi="Times New Roman" w:cs="Times New Roman"/>
      <w:sz w:val="24"/>
      <w:szCs w:val="24"/>
      <w:lang w:val="fr-SN" w:eastAsia="fr-FR"/>
    </w:rPr>
  </w:style>
  <w:style w:type="paragraph" w:styleId="Rvision">
    <w:name w:val="Revision"/>
    <w:hidden/>
    <w:uiPriority w:val="99"/>
    <w:semiHidden/>
    <w:rsid w:val="00CB5479"/>
    <w:pPr>
      <w:spacing w:after="0" w:line="240" w:lineRule="auto"/>
    </w:pPr>
  </w:style>
  <w:style w:type="paragraph" w:styleId="Objetducommentaire">
    <w:name w:val="annotation subject"/>
    <w:basedOn w:val="Commentaire"/>
    <w:next w:val="Commentaire"/>
    <w:link w:val="ObjetducommentaireCar"/>
    <w:uiPriority w:val="99"/>
    <w:semiHidden/>
    <w:unhideWhenUsed/>
    <w:rsid w:val="00C85C10"/>
    <w:rPr>
      <w:b/>
      <w:bCs/>
    </w:rPr>
  </w:style>
  <w:style w:type="character" w:customStyle="1" w:styleId="ObjetducommentaireCar">
    <w:name w:val="Objet du commentaire Car"/>
    <w:basedOn w:val="CommentaireCar"/>
    <w:link w:val="Objetducommentaire"/>
    <w:uiPriority w:val="99"/>
    <w:semiHidden/>
    <w:rsid w:val="00C85C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68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099b18-7c4c-4c50-b389-fee9e0c1e43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kNm3W1iPQwRaYo1pMTOdNqovMQ==">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EC26C41B7F49C4684FE543575B715A2" ma:contentTypeVersion="12" ma:contentTypeDescription="Create a new document." ma:contentTypeScope="" ma:versionID="f2c9fb3e7b36809b9af9be22ae24356f">
  <xsd:schema xmlns:xsd="http://www.w3.org/2001/XMLSchema" xmlns:xs="http://www.w3.org/2001/XMLSchema" xmlns:p="http://schemas.microsoft.com/office/2006/metadata/properties" xmlns:ns2="17afe3e0-9bcd-488e-a380-0ac844903c7f" xmlns:ns3="80dada6b-edcc-4a5e-8034-463d6ad7b2d1" xmlns:ns4="d6099b18-7c4c-4c50-b389-fee9e0c1e439" targetNamespace="http://schemas.microsoft.com/office/2006/metadata/properties" ma:root="true" ma:fieldsID="740025acf20988bbb9b329d9cad65b9a" ns2:_="" ns3:_="" ns4:_="">
    <xsd:import namespace="17afe3e0-9bcd-488e-a380-0ac844903c7f"/>
    <xsd:import namespace="80dada6b-edcc-4a5e-8034-463d6ad7b2d1"/>
    <xsd:import namespace="d6099b18-7c4c-4c50-b389-fee9e0c1e43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ObjectDetectorVersions" minOccurs="0"/>
                <xsd:element ref="ns4:MediaServiceDateTaken" minOccurs="0"/>
                <xsd:element ref="ns4:MediaLengthInSeconds" minOccurs="0"/>
                <xsd:element ref="ns4:lcf76f155ced4ddcb4097134ff3c332f" minOccurs="0"/>
                <xsd:element ref="ns4:MediaServiceOCR"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fe3e0-9bcd-488e-a380-0ac844903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dada6b-edcc-4a5e-8034-463d6ad7b2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099b18-7c4c-4c50-b389-fee9e0c1e439" elementFormDefault="qualified">
    <xsd:import namespace="http://schemas.microsoft.com/office/2006/documentManagement/types"/>
    <xsd:import namespace="http://schemas.microsoft.com/office/infopath/2007/PartnerControls"/>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bbfc3d5-33ee-4c94-b3e2-8d57a7ce131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68D094-511C-4510-876E-061187DA3B8C}">
  <ds:schemaRefs>
    <ds:schemaRef ds:uri="http://schemas.microsoft.com/office/2006/metadata/properties"/>
    <ds:schemaRef ds:uri="http://schemas.microsoft.com/office/infopath/2007/PartnerControls"/>
    <ds:schemaRef ds:uri="d6099b18-7c4c-4c50-b389-fee9e0c1e439"/>
  </ds:schemaRefs>
</ds:datastoreItem>
</file>

<file path=customXml/itemProps2.xml><?xml version="1.0" encoding="utf-8"?>
<ds:datastoreItem xmlns:ds="http://schemas.openxmlformats.org/officeDocument/2006/customXml" ds:itemID="{603805ED-E42A-4ADC-A8CC-0AC5C504AB6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01A6849-724A-4730-8B9D-FC2488D55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fe3e0-9bcd-488e-a380-0ac844903c7f"/>
    <ds:schemaRef ds:uri="80dada6b-edcc-4a5e-8034-463d6ad7b2d1"/>
    <ds:schemaRef ds:uri="d6099b18-7c4c-4c50-b389-fee9e0c1e4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4762</Characters>
  <Application>Microsoft Office Word</Application>
  <DocSecurity>0</DocSecurity>
  <Lines>86</Lines>
  <Paragraphs>41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Nicolle Nelson</dc:creator>
  <cp:lastModifiedBy>Mounkaila Garba (ICRISAT-NE)</cp:lastModifiedBy>
  <cp:revision>2</cp:revision>
  <dcterms:created xsi:type="dcterms:W3CDTF">2024-08-07T15:44:00Z</dcterms:created>
  <dcterms:modified xsi:type="dcterms:W3CDTF">2024-08-07T15:44:00Z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2023-08-18T09:08:48Z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651390f6-bf31-4a05-851d-74915d039ca5</vt:lpwstr>
  </property>
  <property fmtid="{D5CDD505-2E9C-101B-9397-08002B2CF9AE}" pid="7" name="MSIP_Label_defa4170-0d19-0005-0004-bc88714345d2_ActionId">
    <vt:lpwstr>13535167-0930-4efb-9edc-d685c9ad16da</vt:lpwstr>
  </property>
  <property fmtid="{D5CDD505-2E9C-101B-9397-08002B2CF9AE}" pid="8" name="MSIP_Label_defa4170-0d19-0005-0004-bc88714345d2_ContentBits">
    <vt:lpwstr>0</vt:lpwstr>
  </property>
  <property fmtid="{D5CDD505-2E9C-101B-9397-08002B2CF9AE}" pid="9" name="ContentTypeId">
    <vt:lpwstr>0x0101007EC26C41B7F49C4684FE543575B715A2</vt:lpwstr>
  </property>
  <property fmtid="{D5CDD505-2E9C-101B-9397-08002B2CF9AE}" pid="10" name="MediaServiceImageTags">
    <vt:lpwstr/>
  </property>
</Properties>
</file>